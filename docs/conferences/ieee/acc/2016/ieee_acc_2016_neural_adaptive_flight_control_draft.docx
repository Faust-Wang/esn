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460" w:rsidRPr="00130AB7" w:rsidRDefault="00E14460">
      <w:pPr>
        <w:pStyle w:val="Authors"/>
        <w:framePr w:wrap="notBeside" w:x="1394" w:y="118"/>
        <w:rPr>
          <w:i/>
          <w:color w:val="000000"/>
        </w:rPr>
        <w:pPrChange w:id="0" w:author="Ohanes Dadian" w:date="2016-03-08T12:53:00Z">
          <w:pPr>
            <w:pStyle w:val="Authors"/>
            <w:framePr w:wrap="notBeside"/>
          </w:pPr>
        </w:pPrChange>
      </w:pPr>
      <w:r>
        <w:rPr>
          <w:color w:val="000000"/>
        </w:rPr>
        <w:t xml:space="preserve">Ohanes Dadian, </w:t>
      </w:r>
      <w:proofErr w:type="spellStart"/>
      <w:r>
        <w:rPr>
          <w:color w:val="000000"/>
        </w:rPr>
        <w:t>Subodh</w:t>
      </w:r>
      <w:proofErr w:type="spellEnd"/>
      <w:r>
        <w:rPr>
          <w:color w:val="000000"/>
        </w:rPr>
        <w:t xml:space="preserve"> Bhandari, and Amar </w:t>
      </w:r>
      <w:proofErr w:type="spellStart"/>
      <w:r>
        <w:rPr>
          <w:color w:val="000000"/>
        </w:rPr>
        <w:t>Raheja</w:t>
      </w:r>
      <w:proofErr w:type="spellEnd"/>
      <w:r>
        <w:rPr>
          <w:color w:val="000000"/>
        </w:rPr>
        <w:t xml:space="preserve">                                                                           </w:t>
      </w:r>
      <w:r w:rsidRPr="00130AB7">
        <w:rPr>
          <w:i/>
          <w:color w:val="000000"/>
        </w:rPr>
        <w:t>Cal Poly, Pomona, CA</w:t>
      </w:r>
      <w:r>
        <w:rPr>
          <w:i/>
          <w:color w:val="000000"/>
        </w:rPr>
        <w:t>,</w:t>
      </w:r>
      <w:r w:rsidRPr="00130AB7">
        <w:rPr>
          <w:i/>
          <w:color w:val="000000"/>
        </w:rPr>
        <w:t xml:space="preserve"> 91768</w:t>
      </w:r>
    </w:p>
    <w:p w:rsidR="00F540A6" w:rsidRPr="00BE21EF" w:rsidRDefault="00F540A6">
      <w:pPr>
        <w:pStyle w:val="Text"/>
        <w:ind w:firstLine="0"/>
        <w:rPr>
          <w:color w:val="000000"/>
          <w:sz w:val="2"/>
          <w:szCs w:val="18"/>
        </w:rPr>
      </w:pPr>
      <w:r w:rsidRPr="00BE21EF">
        <w:rPr>
          <w:color w:val="000000"/>
          <w:sz w:val="2"/>
          <w:szCs w:val="18"/>
        </w:rPr>
        <w:footnoteReference w:customMarkFollows="1" w:id="1"/>
        <w:sym w:font="Symbol" w:char="F020"/>
      </w:r>
    </w:p>
    <w:p w:rsidR="00F540A6" w:rsidRPr="00BE21EF" w:rsidRDefault="00DF7AC2">
      <w:pPr>
        <w:pStyle w:val="Title"/>
        <w:framePr w:wrap="notBeside" w:x="1385" w:y="-2292"/>
        <w:rPr>
          <w:color w:val="000000"/>
        </w:rPr>
        <w:pPrChange w:id="3" w:author="Ohanes Dadian" w:date="2016-03-08T12:52:00Z">
          <w:pPr>
            <w:pStyle w:val="Title"/>
            <w:framePr w:wrap="notBeside"/>
          </w:pPr>
        </w:pPrChange>
      </w:pPr>
      <w:r>
        <w:rPr>
          <w:color w:val="000000"/>
        </w:rPr>
        <w:t xml:space="preserve">A Recurrent Neural Network for Nonlinear Control of a </w:t>
      </w:r>
      <w:r w:rsidR="00CC43B7">
        <w:rPr>
          <w:color w:val="000000"/>
        </w:rPr>
        <w:t xml:space="preserve">          </w:t>
      </w:r>
      <w:r>
        <w:rPr>
          <w:color w:val="000000"/>
        </w:rPr>
        <w:t>Fixed-Wing UAV</w:t>
      </w:r>
    </w:p>
    <w:p w:rsidR="00854011" w:rsidRDefault="00F540A6" w:rsidP="00854011">
      <w:pPr>
        <w:pStyle w:val="Abstract"/>
      </w:pPr>
      <w:r w:rsidRPr="00BE21EF">
        <w:rPr>
          <w:i/>
          <w:iCs/>
          <w:color w:val="000000"/>
        </w:rPr>
        <w:t>Abstract</w:t>
      </w:r>
      <w:r w:rsidR="00F81535" w:rsidRPr="00BE21EF">
        <w:rPr>
          <w:i/>
          <w:iCs/>
          <w:color w:val="000000"/>
        </w:rPr>
        <w:t xml:space="preserve"> </w:t>
      </w:r>
      <w:r w:rsidRPr="00BE21EF">
        <w:rPr>
          <w:color w:val="000000"/>
        </w:rPr>
        <w:t>—</w:t>
      </w:r>
      <w:r w:rsidR="00F81535" w:rsidRPr="00BE21EF">
        <w:rPr>
          <w:color w:val="000000"/>
        </w:rPr>
        <w:t xml:space="preserve"> </w:t>
      </w:r>
      <w:r w:rsidR="000916CC">
        <w:rPr>
          <w:color w:val="000000"/>
        </w:rPr>
        <w:t>Application of echo state network (ESN) for the nonlinear control o</w:t>
      </w:r>
      <w:r w:rsidR="000029F1">
        <w:rPr>
          <w:color w:val="000000"/>
        </w:rPr>
        <w:t>f a fixed-wing</w:t>
      </w:r>
      <w:r w:rsidR="008A2064">
        <w:rPr>
          <w:color w:val="000000"/>
        </w:rPr>
        <w:t xml:space="preserve"> unmanned aerial vehicle (</w:t>
      </w:r>
      <w:r w:rsidR="000029F1">
        <w:rPr>
          <w:color w:val="000000"/>
        </w:rPr>
        <w:t>UAV</w:t>
      </w:r>
      <w:r w:rsidR="008A2064">
        <w:rPr>
          <w:color w:val="000000"/>
        </w:rPr>
        <w:t>)</w:t>
      </w:r>
      <w:r w:rsidR="000029F1">
        <w:rPr>
          <w:color w:val="000000"/>
        </w:rPr>
        <w:t xml:space="preserve"> is presented. The data required for the network training is generated using a validated flight dynamics model of the UAV. The ESN is used for both offline and online training. The offline training realizes the inversion required for the feedback </w:t>
      </w:r>
      <w:proofErr w:type="spellStart"/>
      <w:r w:rsidR="000029F1">
        <w:rPr>
          <w:color w:val="000000"/>
        </w:rPr>
        <w:t>linearlization</w:t>
      </w:r>
      <w:proofErr w:type="spellEnd"/>
      <w:r w:rsidR="000029F1">
        <w:rPr>
          <w:color w:val="000000"/>
        </w:rPr>
        <w:t xml:space="preserve">. The online training is then used to reduce the inversion error that results due to the modeling deficiencies. The data required for online training is obtained in real-time from the </w:t>
      </w:r>
      <w:proofErr w:type="spellStart"/>
      <w:r w:rsidR="000029F1">
        <w:rPr>
          <w:color w:val="000000"/>
        </w:rPr>
        <w:t>FlightGear</w:t>
      </w:r>
      <w:proofErr w:type="spellEnd"/>
      <w:r w:rsidR="000029F1">
        <w:rPr>
          <w:color w:val="000000"/>
        </w:rPr>
        <w:t xml:space="preserve"> flight simulator while the UAV is flying in simulation. Results show that the ESN performs very well for the nonlinear control of the UAV with significantly less computational time and simplicity.  </w:t>
      </w:r>
    </w:p>
    <w:p w:rsidR="00854011" w:rsidRDefault="00854011" w:rsidP="00854011">
      <w:pPr>
        <w:pStyle w:val="Heading1"/>
        <w:keepLines/>
        <w:numPr>
          <w:ilvl w:val="0"/>
          <w:numId w:val="28"/>
        </w:numPr>
        <w:tabs>
          <w:tab w:val="left" w:pos="216"/>
        </w:tabs>
        <w:suppressAutoHyphens/>
        <w:autoSpaceDE/>
        <w:spacing w:before="160"/>
        <w:textAlignment w:val="baseline"/>
      </w:pPr>
      <w:r>
        <w:t>Introduction</w:t>
      </w:r>
    </w:p>
    <w:p w:rsidR="00056EBD" w:rsidRPr="003B68C0" w:rsidRDefault="00056EBD" w:rsidP="008A2064">
      <w:pPr>
        <w:pStyle w:val="Abstract"/>
        <w:rPr>
          <w:b w:val="0"/>
          <w:sz w:val="20"/>
          <w:szCs w:val="20"/>
        </w:rPr>
      </w:pPr>
      <w:r w:rsidRPr="003B68C0">
        <w:rPr>
          <w:b w:val="0"/>
          <w:iCs/>
          <w:sz w:val="20"/>
          <w:szCs w:val="20"/>
        </w:rPr>
        <w:t>As UAVs grow in popularity, the</w:t>
      </w:r>
      <w:r w:rsidR="000029F1">
        <w:rPr>
          <w:b w:val="0"/>
          <w:iCs/>
          <w:sz w:val="20"/>
          <w:szCs w:val="20"/>
        </w:rPr>
        <w:t>re is a</w:t>
      </w:r>
      <w:r w:rsidRPr="003B68C0">
        <w:rPr>
          <w:b w:val="0"/>
          <w:iCs/>
          <w:sz w:val="20"/>
          <w:szCs w:val="20"/>
        </w:rPr>
        <w:t xml:space="preserve"> need for flying in a wider flight envelope. This requires an increased level of autonomy</w:t>
      </w:r>
      <w:r w:rsidR="008A2064">
        <w:rPr>
          <w:b w:val="0"/>
          <w:iCs/>
          <w:sz w:val="20"/>
          <w:szCs w:val="20"/>
        </w:rPr>
        <w:t xml:space="preserve">, which in turn requires the vehicles to have nonlinear flight controllers to account for the changing flight conditions and nonlinearity due to other reasons. </w:t>
      </w:r>
    </w:p>
    <w:p w:rsidR="00D638CC" w:rsidRDefault="008A2064" w:rsidP="00DA445E">
      <w:pPr>
        <w:pStyle w:val="Textbody"/>
        <w:spacing w:after="0" w:line="240" w:lineRule="auto"/>
        <w:ind w:firstLine="0"/>
      </w:pPr>
      <w:r>
        <w:tab/>
      </w:r>
      <w:r w:rsidR="00854011">
        <w:t xml:space="preserve">The </w:t>
      </w:r>
      <w:r w:rsidR="00C313AB">
        <w:t xml:space="preserve">UAV sector is the fastest growing sector of the aerospace industry. UAV’s provide cheaper solution to dull, dirty, and dangerous missions. They do </w:t>
      </w:r>
      <w:r w:rsidR="00854011">
        <w:t>not require a pilot</w:t>
      </w:r>
      <w:r w:rsidR="00C313AB">
        <w:t xml:space="preserve"> to be</w:t>
      </w:r>
      <w:r w:rsidR="00854011">
        <w:t xml:space="preserve"> on board, </w:t>
      </w:r>
      <w:r w:rsidR="00C313AB">
        <w:t>and thus pose no threat to human operators</w:t>
      </w:r>
      <w:r w:rsidR="00B14719">
        <w:t>.</w:t>
      </w:r>
      <w:r w:rsidR="00854011">
        <w:t xml:space="preserve"> This opens up to </w:t>
      </w:r>
      <w:r w:rsidR="00B14719">
        <w:t xml:space="preserve">the </w:t>
      </w:r>
      <w:r w:rsidR="00854011">
        <w:t xml:space="preserve">ability to perform many civilian and military missions </w:t>
      </w:r>
      <w:r w:rsidR="00B14719">
        <w:t xml:space="preserve">at </w:t>
      </w:r>
      <w:r w:rsidR="00854011">
        <w:t xml:space="preserve">significantly reduced cost and danger. This includes search and rescue, wildfire detection, and battlefield damage assessment. With the ever increasing importance placed </w:t>
      </w:r>
      <w:r w:rsidR="00B14719">
        <w:t>upon on unmanned missions, it has</w:t>
      </w:r>
      <w:r w:rsidR="00854011">
        <w:t xml:space="preserve"> become more important for these vehicles to fly in wider flight envelopes. This requires the underlying flight controller to</w:t>
      </w:r>
      <w:r w:rsidR="000348FA">
        <w:t xml:space="preserve"> be nonlinear and</w:t>
      </w:r>
      <w:r w:rsidR="00854011">
        <w:t xml:space="preserve"> exhibit highly adaptive behavior in order to stay stable in changing environments. </w:t>
      </w:r>
      <w:r w:rsidR="000348FA">
        <w:t>Many techniques have been used for the design on nonlinear flight control system. Most popular method is dynamics inversion [</w:t>
      </w:r>
      <w:r w:rsidR="004101C4">
        <w:t>1</w:t>
      </w:r>
      <w:r w:rsidR="000348FA">
        <w:t>]</w:t>
      </w:r>
      <w:r w:rsidR="004101C4">
        <w:t>, [2]</w:t>
      </w:r>
      <w:r w:rsidR="000348FA">
        <w:t>. However, dynamic inversion requires accurate knowledge of flight dynamics and any error in the model can cause instability [</w:t>
      </w:r>
      <w:r w:rsidR="004101C4">
        <w:t>3</w:t>
      </w:r>
      <w:r w:rsidR="000348FA">
        <w:t>]</w:t>
      </w:r>
      <w:r w:rsidR="004101C4">
        <w:t>, [4]</w:t>
      </w:r>
      <w:r w:rsidR="000348FA">
        <w:t>. Recently, m</w:t>
      </w:r>
      <w:r w:rsidR="00854011">
        <w:t xml:space="preserve">uch attention has been given to the application of neural networks for flight control, due to their ability to approximate </w:t>
      </w:r>
      <w:r w:rsidR="000348FA">
        <w:t xml:space="preserve">any nonlinear function </w:t>
      </w:r>
      <w:r w:rsidR="00854011">
        <w:t>to a high degree</w:t>
      </w:r>
      <w:r w:rsidR="000348FA">
        <w:t xml:space="preserve"> using input/output pair collected during flight tests.</w:t>
      </w:r>
      <w:r w:rsidR="00854011">
        <w:t xml:space="preserve"> </w:t>
      </w:r>
      <w:r w:rsidR="000348FA">
        <w:t xml:space="preserve">Many work exist on the application of neural </w:t>
      </w:r>
      <w:r w:rsidR="004101C4">
        <w:t>networks to flight control [5-7</w:t>
      </w:r>
      <w:r w:rsidR="000348FA">
        <w:t xml:space="preserve">]. Most of these work, however, use feedforward network such as multi-layer </w:t>
      </w:r>
      <w:proofErr w:type="spellStart"/>
      <w:r w:rsidR="000348FA">
        <w:t>perceptrons</w:t>
      </w:r>
      <w:proofErr w:type="spellEnd"/>
      <w:r w:rsidR="000348FA">
        <w:t xml:space="preserve"> (MLP) an</w:t>
      </w:r>
      <w:r w:rsidR="00B45114">
        <w:t>d radial-bas</w:t>
      </w:r>
      <w:r w:rsidR="00FA7C72">
        <w:t>is functions (RBF) networks [8</w:t>
      </w:r>
      <w:r w:rsidR="004101C4">
        <w:t xml:space="preserve">], </w:t>
      </w:r>
      <w:r w:rsidR="00FA7C72">
        <w:t>[5</w:t>
      </w:r>
      <w:r w:rsidR="004101C4">
        <w:t>]</w:t>
      </w:r>
      <w:r w:rsidR="00FA7C72">
        <w:t xml:space="preserve">, </w:t>
      </w:r>
      <w:proofErr w:type="gramStart"/>
      <w:r w:rsidR="004101C4">
        <w:t>[</w:t>
      </w:r>
      <w:proofErr w:type="gramEnd"/>
      <w:r w:rsidR="00FA7C72">
        <w:t>9</w:t>
      </w:r>
      <w:r w:rsidR="00B45114">
        <w:t>]. However, to the authors’</w:t>
      </w:r>
      <w:r w:rsidR="00953957">
        <w:t xml:space="preserve"> knowledge, </w:t>
      </w:r>
      <w:r w:rsidR="00F42DA3">
        <w:t>no work</w:t>
      </w:r>
      <w:r w:rsidR="00B45114">
        <w:t xml:space="preserve"> exist on the application of recurrent neural network to the design of flight controllers.</w:t>
      </w:r>
      <w:r w:rsidR="00953957">
        <w:t xml:space="preserve"> </w:t>
      </w:r>
      <w:r w:rsidR="00B45114">
        <w:t xml:space="preserve">The distinct advantages </w:t>
      </w:r>
      <w:r w:rsidR="00953957">
        <w:t>of recurrent neural networks are</w:t>
      </w:r>
      <w:r w:rsidR="00B45114">
        <w:t xml:space="preserve"> </w:t>
      </w:r>
      <w:r w:rsidR="00953957">
        <w:t>faster processing time and simplicity.</w:t>
      </w:r>
      <w:r w:rsidR="00B45114">
        <w:t xml:space="preserve"> </w:t>
      </w:r>
      <w:r w:rsidR="00953957">
        <w:t>This paper presents the application of echo state network (ESN), a class of recurrent neural network, to the design of flight controllers for a fixed-wing UAV. ESN can be trained by methods such as recursive least-squares in a one-shot fashion, without requiring back-propagation and recursive pass</w:t>
      </w:r>
      <w:r w:rsidR="004B1BE6">
        <w:t>es through the training s</w:t>
      </w:r>
      <w:r w:rsidR="008E2B12">
        <w:t>et [10</w:t>
      </w:r>
      <w:r w:rsidR="00953957">
        <w:t xml:space="preserve">]. The overall goal of the ongoing research at Cal Poly Pomona is the development, validation in simulation, and flight testing of the neural network based adaptive controllers for UAV’s. The project is funded by National Science Foundation. </w:t>
      </w:r>
    </w:p>
    <w:p w:rsidR="00854011" w:rsidRDefault="00D638CC" w:rsidP="00613F4B">
      <w:pPr>
        <w:pStyle w:val="BodyTextIndent"/>
        <w:ind w:left="0" w:firstLine="180"/>
        <w:jc w:val="both"/>
      </w:pPr>
      <w:r>
        <w:t>The paper is organized as follows. Second section talks about the tw</w:t>
      </w:r>
      <w:r w:rsidR="00DA445E">
        <w:t>in-engine UAV that is being used for this research</w:t>
      </w:r>
      <w:r>
        <w:t xml:space="preserve"> </w:t>
      </w:r>
      <w:r w:rsidR="002510FD">
        <w:t>and the avionics system that is under development for the implementation of neural network based controllers</w:t>
      </w:r>
      <w:r>
        <w:t xml:space="preserve">. </w:t>
      </w:r>
      <w:r w:rsidR="00DA445E">
        <w:t>Nonlinear flight dynamics</w:t>
      </w:r>
      <w:r w:rsidR="00613F4B">
        <w:t xml:space="preserve"> and feedback </w:t>
      </w:r>
      <w:proofErr w:type="spellStart"/>
      <w:r w:rsidR="00613F4B">
        <w:t>linearlization</w:t>
      </w:r>
      <w:proofErr w:type="spellEnd"/>
      <w:r w:rsidR="00D770D0">
        <w:t xml:space="preserve"> is discussed in</w:t>
      </w:r>
      <w:r w:rsidR="002510FD">
        <w:t xml:space="preserve"> </w:t>
      </w:r>
      <w:r w:rsidR="00D770D0">
        <w:t>S</w:t>
      </w:r>
      <w:r w:rsidR="00DA445E">
        <w:t>ection III</w:t>
      </w:r>
      <w:r w:rsidR="00D770D0">
        <w:t xml:space="preserve"> along with the</w:t>
      </w:r>
      <w:r w:rsidR="00DA445E">
        <w:t xml:space="preserve"> </w:t>
      </w:r>
      <w:r w:rsidR="00D770D0">
        <w:t>validated</w:t>
      </w:r>
      <w:r w:rsidR="00DA445E">
        <w:t xml:space="preserve"> nonlinear flight dyna</w:t>
      </w:r>
      <w:r w:rsidR="00D770D0">
        <w:t>mics model for the airplane. Section IV</w:t>
      </w:r>
      <w:r w:rsidR="002510FD">
        <w:t xml:space="preserve"> talks about the neural networks, and how it is used for the nonlinear control. Application of ESN for the identification and control of the twin-engine </w:t>
      </w:r>
      <w:r w:rsidR="00F563A9">
        <w:t xml:space="preserve">UAV is presented in Section V, followed by conclusion in the last section. </w:t>
      </w:r>
      <w:r w:rsidR="00953957">
        <w:t xml:space="preserve"> </w:t>
      </w:r>
    </w:p>
    <w:p w:rsidR="000B18F8" w:rsidRDefault="000B18F8" w:rsidP="000B18F8">
      <w:pPr>
        <w:pStyle w:val="Heading1"/>
        <w:keepLines/>
        <w:numPr>
          <w:ilvl w:val="0"/>
          <w:numId w:val="28"/>
        </w:numPr>
        <w:tabs>
          <w:tab w:val="left" w:pos="216"/>
        </w:tabs>
        <w:suppressAutoHyphens/>
        <w:autoSpaceDE/>
        <w:spacing w:before="160"/>
        <w:textAlignment w:val="baseline"/>
      </w:pPr>
      <w:r>
        <w:t>aerial vehicle platform</w:t>
      </w:r>
    </w:p>
    <w:p w:rsidR="000B18F8" w:rsidRPr="000B18F8" w:rsidRDefault="00F563A9" w:rsidP="000B18F8">
      <w:pPr>
        <w:ind w:firstLine="270"/>
        <w:jc w:val="both"/>
      </w:pPr>
      <w:r>
        <w:rPr>
          <w:noProof/>
        </w:rPr>
        <mc:AlternateContent>
          <mc:Choice Requires="wps">
            <w:drawing>
              <wp:anchor distT="45720" distB="45720" distL="114300" distR="114300" simplePos="0" relativeHeight="251659264" behindDoc="0" locked="0" layoutInCell="1" allowOverlap="1" wp14:anchorId="79653DD7" wp14:editId="3C02686D">
                <wp:simplePos x="0" y="0"/>
                <wp:positionH relativeFrom="margin">
                  <wp:posOffset>3286125</wp:posOffset>
                </wp:positionH>
                <wp:positionV relativeFrom="margin">
                  <wp:posOffset>5934075</wp:posOffset>
                </wp:positionV>
                <wp:extent cx="2124075" cy="1404620"/>
                <wp:effectExtent l="0" t="0" r="952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404620"/>
                        </a:xfrm>
                        <a:prstGeom prst="rect">
                          <a:avLst/>
                        </a:prstGeom>
                        <a:solidFill>
                          <a:srgbClr val="FFFFFF"/>
                        </a:solidFill>
                        <a:ln w="9525">
                          <a:noFill/>
                          <a:miter lim="800000"/>
                          <a:headEnd/>
                          <a:tailEnd/>
                        </a:ln>
                      </wps:spPr>
                      <wps:txbx>
                        <w:txbxContent>
                          <w:p w:rsidR="008228AA" w:rsidRDefault="008228AA" w:rsidP="000B18F8">
                            <w:pPr>
                              <w:jc w:val="center"/>
                            </w:pPr>
                            <w:r w:rsidRPr="000B18F8">
                              <w:rPr>
                                <w:noProof/>
                                <w:color w:val="000000"/>
                              </w:rPr>
                              <w:drawing>
                                <wp:inline distT="0" distB="0" distL="0" distR="0" wp14:anchorId="258D9DEE" wp14:editId="44F06AAF">
                                  <wp:extent cx="1932305" cy="1039764"/>
                                  <wp:effectExtent l="0" t="0" r="0" b="8255"/>
                                  <wp:docPr id="3" name="Picture 3" descr="Twin-Engine Ariplane in F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win-Engine Ariplane in Fl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1039764"/>
                                          </a:xfrm>
                                          <a:prstGeom prst="rect">
                                            <a:avLst/>
                                          </a:prstGeom>
                                          <a:noFill/>
                                          <a:ln>
                                            <a:noFill/>
                                          </a:ln>
                                        </pic:spPr>
                                      </pic:pic>
                                    </a:graphicData>
                                  </a:graphic>
                                </wp:inline>
                              </w:drawing>
                            </w:r>
                          </w:p>
                          <w:p w:rsidR="008228AA" w:rsidRPr="000B18F8" w:rsidRDefault="008228AA" w:rsidP="000B18F8">
                            <w:pPr>
                              <w:pStyle w:val="Heading2"/>
                              <w:numPr>
                                <w:ilvl w:val="0"/>
                                <w:numId w:val="0"/>
                              </w:numPr>
                              <w:spacing w:before="0" w:after="0"/>
                              <w:jc w:val="center"/>
                              <w:rPr>
                                <w:i w:val="0"/>
                                <w:color w:val="000000"/>
                              </w:rPr>
                            </w:pPr>
                            <w:r w:rsidRPr="000B18F8">
                              <w:rPr>
                                <w:i w:val="0"/>
                                <w:color w:val="000000"/>
                              </w:rPr>
                              <w:t>Fig. 1. Twin-engine UAV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653DD7" id="_x0000_t202" coordsize="21600,21600" o:spt="202" path="m,l,21600r21600,l21600,xe">
                <v:stroke joinstyle="miter"/>
                <v:path gradientshapeok="t" o:connecttype="rect"/>
              </v:shapetype>
              <v:shape id="Text Box 2" o:spid="_x0000_s1026" type="#_x0000_t202" style="position:absolute;left:0;text-align:left;margin-left:258.75pt;margin-top:467.25pt;width:167.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5RoIQ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" stroked="f">
                <v:textbox style="mso-fit-shape-to-text:t">
                  <w:txbxContent>
                    <w:p w:rsidR="008228AA" w:rsidRDefault="008228AA" w:rsidP="000B18F8">
                      <w:pPr>
                        <w:jc w:val="center"/>
                      </w:pPr>
                      <w:r w:rsidRPr="000B18F8">
                        <w:rPr>
                          <w:noProof/>
                          <w:color w:val="000000"/>
                        </w:rPr>
                        <w:drawing>
                          <wp:inline distT="0" distB="0" distL="0" distR="0" wp14:anchorId="258D9DEE" wp14:editId="44F06AAF">
                            <wp:extent cx="1932305" cy="1039764"/>
                            <wp:effectExtent l="0" t="0" r="0" b="8255"/>
                            <wp:docPr id="3" name="Picture 3" descr="Twin-Engine Ariplane in F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win-Engine Ariplane in Fl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1039764"/>
                                    </a:xfrm>
                                    <a:prstGeom prst="rect">
                                      <a:avLst/>
                                    </a:prstGeom>
                                    <a:noFill/>
                                    <a:ln>
                                      <a:noFill/>
                                    </a:ln>
                                  </pic:spPr>
                                </pic:pic>
                              </a:graphicData>
                            </a:graphic>
                          </wp:inline>
                        </w:drawing>
                      </w:r>
                    </w:p>
                    <w:p w:rsidR="008228AA" w:rsidRPr="000B18F8" w:rsidRDefault="008228AA" w:rsidP="000B18F8">
                      <w:pPr>
                        <w:pStyle w:val="Heading2"/>
                        <w:numPr>
                          <w:ilvl w:val="0"/>
                          <w:numId w:val="0"/>
                        </w:numPr>
                        <w:spacing w:before="0" w:after="0"/>
                        <w:jc w:val="center"/>
                        <w:rPr>
                          <w:i w:val="0"/>
                          <w:color w:val="000000"/>
                        </w:rPr>
                      </w:pPr>
                      <w:r w:rsidRPr="000B18F8">
                        <w:rPr>
                          <w:i w:val="0"/>
                          <w:color w:val="000000"/>
                        </w:rPr>
                        <w:t>Fig. 1. Twin-engine UAV</w:t>
                      </w:r>
                    </w:p>
                  </w:txbxContent>
                </v:textbox>
                <w10:wrap type="square" anchorx="margin" anchory="margin"/>
              </v:shape>
            </w:pict>
          </mc:Fallback>
        </mc:AlternateContent>
      </w:r>
      <w:r w:rsidR="000B18F8" w:rsidRPr="000B18F8">
        <w:t xml:space="preserve">The airplane being used for this research is a twin-engine airplane from Unmanned Systems Incorporated (USI). </w:t>
      </w:r>
      <w:bookmarkStart w:id="4" w:name="_GoBack"/>
      <w:r w:rsidR="000B18F8" w:rsidRPr="000B18F8">
        <w:t>Figure</w:t>
      </w:r>
      <w:bookmarkEnd w:id="4"/>
      <w:r w:rsidR="000B18F8" w:rsidRPr="000B18F8">
        <w:t xml:space="preserve"> 1 shows the airplane in flight. The DA 50 gasoline engine-powered high-wing airplane has wing span of 134 inches and is 95 inches long. The empty weight of the airplane is 42 lbs. with 25 lbs. of payload capacity. The airplane is currently equipped with Piccolo II autopilot that the Department of Aerospace Engineering at Cal Poly Pomona has been </w:t>
      </w:r>
      <w:r w:rsidR="008E2B12">
        <w:t>using for autonomous flights [11</w:t>
      </w:r>
      <w:r w:rsidR="000B18F8" w:rsidRPr="000B18F8">
        <w:t>].</w:t>
      </w:r>
      <w:r w:rsidR="000B18F8" w:rsidRPr="000B18F8">
        <w:rPr>
          <w:vertAlign w:val="superscript"/>
        </w:rPr>
        <w:t xml:space="preserve"> </w:t>
      </w:r>
      <w:r w:rsidR="000B18F8" w:rsidRPr="000B18F8">
        <w:t xml:space="preserve">The airplane has been flight tested for data collection. The collected flight data was used for the development and validation of linearized and nonlinear flight dynamics model for the vehicle. The airplane will be equipped with the custom </w:t>
      </w:r>
      <w:r w:rsidR="008E2B12">
        <w:t>avionics system [12</w:t>
      </w:r>
      <w:r w:rsidR="000B18F8" w:rsidRPr="000B18F8">
        <w:t>] for the implementation of the controllers being presented in this paper and controllers designed using other techniques.</w:t>
      </w:r>
    </w:p>
    <w:p w:rsidR="000B18F8" w:rsidRDefault="000B18F8" w:rsidP="000B18F8">
      <w:pPr>
        <w:pStyle w:val="Heading2"/>
        <w:keepLines/>
        <w:numPr>
          <w:ilvl w:val="1"/>
          <w:numId w:val="28"/>
        </w:numPr>
        <w:tabs>
          <w:tab w:val="left" w:pos="0"/>
        </w:tabs>
        <w:suppressAutoHyphens/>
        <w:autoSpaceDE/>
        <w:jc w:val="both"/>
        <w:textAlignment w:val="baseline"/>
      </w:pPr>
      <w:r>
        <w:t xml:space="preserve">Avionics </w:t>
      </w:r>
      <w:r w:rsidR="00E75B49">
        <w:t>Architecture</w:t>
      </w:r>
    </w:p>
    <w:p w:rsidR="000B18F8" w:rsidRDefault="000B18F8" w:rsidP="00E75B49">
      <w:pPr>
        <w:pStyle w:val="Standard"/>
        <w:jc w:val="both"/>
      </w:pPr>
      <w:r>
        <w:t xml:space="preserve">      At the heart of the twin engine aircraft is</w:t>
      </w:r>
      <w:r w:rsidR="00E75B49">
        <w:t xml:space="preserve"> our open avionics architecture </w:t>
      </w:r>
      <w:r w:rsidR="00581023">
        <w:t>[12</w:t>
      </w:r>
      <w:r>
        <w:t>]</w:t>
      </w:r>
      <w:r w:rsidR="00E75B49">
        <w:t>.</w:t>
      </w:r>
      <w:r>
        <w:t xml:space="preserve"> </w:t>
      </w:r>
      <w:r w:rsidR="00E75B49">
        <w:t xml:space="preserve">For the custom flight controllers such as those based </w:t>
      </w:r>
      <w:r w:rsidR="00E75B49">
        <w:lastRenderedPageBreak/>
        <w:t xml:space="preserve">neural networks, a custom and open source avionics system is required. Most of the commercial off-the-shelf avionics systems are closed source </w:t>
      </w:r>
      <w:r w:rsidR="00581023">
        <w:t>[11</w:t>
      </w:r>
      <w:r>
        <w:t>]</w:t>
      </w:r>
      <w:r w:rsidR="00E75B49">
        <w:t>.</w:t>
      </w:r>
      <w:r>
        <w:t xml:space="preserve"> The </w:t>
      </w:r>
      <w:r w:rsidR="00E75B49">
        <w:t>a</w:t>
      </w:r>
      <w:r>
        <w:t>vionics system is designed to</w:t>
      </w:r>
      <w:r w:rsidR="00E75B49">
        <w:t xml:space="preserve"> meet the requirements of various research projects related to flight controls</w:t>
      </w:r>
      <w:r>
        <w:t>. The</w:t>
      </w:r>
      <w:r w:rsidR="00E75B49">
        <w:t xml:space="preserve">se projects require </w:t>
      </w:r>
      <w:r>
        <w:t xml:space="preserve">autonomous waypoint navigation, </w:t>
      </w:r>
      <w:r w:rsidR="00E75B49">
        <w:t>state estimation</w:t>
      </w:r>
      <w:r>
        <w:t xml:space="preserve">, wireless data links, </w:t>
      </w:r>
      <w:r w:rsidR="00E75B49">
        <w:t>communication with o</w:t>
      </w:r>
      <w:r>
        <w:t xml:space="preserve">perator control units, </w:t>
      </w:r>
      <w:r w:rsidR="00E75B49">
        <w:t>and payload support</w:t>
      </w:r>
      <w:r>
        <w:t>. The avionics system support</w:t>
      </w:r>
      <w:r w:rsidR="00E75B49">
        <w:t>s</w:t>
      </w:r>
      <w:r>
        <w:t xml:space="preserve"> an open controller architecture for changes to the Guidance, Navigation, and Control (GN&amp;C</w:t>
      </w:r>
      <w:r w:rsidR="00E75B49">
        <w:t>).</w:t>
      </w:r>
    </w:p>
    <w:p w:rsidR="00F8178F" w:rsidRDefault="00F8178F" w:rsidP="005A6D59">
      <w:pPr>
        <w:pStyle w:val="Heading1"/>
        <w:keepLines/>
        <w:numPr>
          <w:ilvl w:val="0"/>
          <w:numId w:val="28"/>
        </w:numPr>
        <w:tabs>
          <w:tab w:val="left" w:pos="216"/>
        </w:tabs>
        <w:suppressAutoHyphens/>
        <w:autoSpaceDE/>
        <w:textAlignment w:val="baseline"/>
      </w:pPr>
      <w:r>
        <w:t>aircraft nonlinear equations</w:t>
      </w:r>
    </w:p>
    <w:p w:rsidR="000B18F8" w:rsidRPr="008B20D3" w:rsidRDefault="000B18F8" w:rsidP="000B18F8">
      <w:pPr>
        <w:spacing w:after="120"/>
        <w:ind w:firstLine="270"/>
        <w:jc w:val="both"/>
        <w:rPr>
          <w:color w:val="000000"/>
        </w:rPr>
      </w:pPr>
      <w:r w:rsidRPr="008B20D3">
        <w:rPr>
          <w:color w:val="000000"/>
        </w:rPr>
        <w:t>The dynamics model for aircraft is derived using the nonlinear equations of motion that describe the input-output relationships for the aircraft. For the rigid body dynamics of the airplane, there are three force and three mo</w:t>
      </w:r>
      <w:r w:rsidR="00581023">
        <w:rPr>
          <w:color w:val="000000"/>
        </w:rPr>
        <w:t>m</w:t>
      </w:r>
      <w:r w:rsidR="00695472">
        <w:rPr>
          <w:color w:val="000000"/>
        </w:rPr>
        <w:t>ent equations as given below [13], [14</w:t>
      </w:r>
      <w:r w:rsidRPr="008B20D3">
        <w:rPr>
          <w:color w:val="000000"/>
        </w:rPr>
        <w:t>].</w:t>
      </w:r>
    </w:p>
    <w:p w:rsidR="00AC54D7" w:rsidRPr="00A20BFB" w:rsidRDefault="009553A5" w:rsidP="00AC54D7">
      <w:pPr>
        <w:ind w:left="202" w:firstLine="202"/>
        <w:rPr>
          <w:color w:val="000000" w:themeColor="text1"/>
        </w:rPr>
      </w:pPr>
      <w:r w:rsidRPr="00A20BFB">
        <w:rPr>
          <w:color w:val="000000" w:themeColor="text1"/>
          <w:position w:val="-22"/>
        </w:rPr>
        <w:object w:dxaOrig="21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45pt;height:28.15pt" o:ole="">
            <v:imagedata r:id="rId9" o:title=""/>
          </v:shape>
          <o:OLEObject Type="Embed" ProgID="Equation.3" ShapeID="_x0000_i1025" DrawAspect="Content" ObjectID="_1519496626" r:id="rId10"/>
        </w:object>
      </w:r>
      <w:r w:rsidR="00AC54D7" w:rsidRPr="00A20BFB">
        <w:rPr>
          <w:color w:val="000000" w:themeColor="text1"/>
        </w:rPr>
        <w:tab/>
        <w:t xml:space="preserve">               </w:t>
      </w:r>
      <w:r w:rsidR="00AC54D7" w:rsidRPr="00A20BFB">
        <w:rPr>
          <w:color w:val="000000" w:themeColor="text1"/>
        </w:rPr>
        <w:tab/>
      </w:r>
      <w:r w:rsidR="00AC54D7" w:rsidRPr="00A20BFB">
        <w:rPr>
          <w:color w:val="000000" w:themeColor="text1"/>
        </w:rPr>
        <w:tab/>
      </w:r>
      <w:r w:rsidR="00AC54D7" w:rsidRPr="00A20BFB">
        <w:rPr>
          <w:color w:val="000000" w:themeColor="text1"/>
        </w:rPr>
        <w:tab/>
        <w:t xml:space="preserve">         </w:t>
      </w:r>
      <w:r w:rsidR="00AC54D7" w:rsidRPr="00A20BFB">
        <w:rPr>
          <w:color w:val="000000" w:themeColor="text1"/>
        </w:rPr>
        <w:tab/>
        <w:t xml:space="preserve">    (1)</w:t>
      </w:r>
    </w:p>
    <w:p w:rsidR="00AC54D7" w:rsidRPr="00A20BFB" w:rsidRDefault="00AC54D7" w:rsidP="00AC54D7">
      <w:pPr>
        <w:rPr>
          <w:color w:val="000000" w:themeColor="text1"/>
        </w:rPr>
      </w:pPr>
      <w:r w:rsidRPr="00A20BFB">
        <w:rPr>
          <w:color w:val="000000" w:themeColor="text1"/>
        </w:rPr>
        <w:tab/>
      </w:r>
      <w:r w:rsidRPr="00A20BFB">
        <w:rPr>
          <w:color w:val="000000" w:themeColor="text1"/>
        </w:rPr>
        <w:tab/>
      </w:r>
      <w:r w:rsidRPr="00A20BFB">
        <w:rPr>
          <w:color w:val="000000" w:themeColor="text1"/>
          <w:position w:val="-22"/>
        </w:rPr>
        <w:object w:dxaOrig="2740" w:dyaOrig="600">
          <v:shape id="_x0000_i1026" type="#_x0000_t75" style="width:137.25pt;height:30pt" o:ole="">
            <v:imagedata r:id="rId11" o:title=""/>
          </v:shape>
          <o:OLEObject Type="Embed" ProgID="Equation.3" ShapeID="_x0000_i1026" DrawAspect="Content" ObjectID="_1519496627" r:id="rId12"/>
        </w:object>
      </w:r>
      <w:r w:rsidRPr="00A20BFB">
        <w:rPr>
          <w:color w:val="000000" w:themeColor="text1"/>
        </w:rPr>
        <w:t xml:space="preserve">        </w:t>
      </w:r>
      <w:r w:rsidRPr="00A20BFB">
        <w:rPr>
          <w:color w:val="000000" w:themeColor="text1"/>
        </w:rPr>
        <w:tab/>
      </w:r>
      <w:r w:rsidRPr="00A20BFB">
        <w:rPr>
          <w:color w:val="000000" w:themeColor="text1"/>
        </w:rPr>
        <w:tab/>
        <w:t xml:space="preserve">                (2)</w:t>
      </w:r>
    </w:p>
    <w:p w:rsidR="00AC54D7" w:rsidRPr="00A20BFB" w:rsidRDefault="00AC54D7" w:rsidP="00AC54D7">
      <w:pPr>
        <w:rPr>
          <w:color w:val="000000" w:themeColor="text1"/>
        </w:rPr>
      </w:pPr>
      <w:r w:rsidRPr="00A20BFB">
        <w:rPr>
          <w:color w:val="000000" w:themeColor="text1"/>
        </w:rPr>
        <w:tab/>
      </w:r>
      <w:r w:rsidRPr="00A20BFB">
        <w:rPr>
          <w:color w:val="000000" w:themeColor="text1"/>
        </w:rPr>
        <w:tab/>
      </w:r>
      <w:r w:rsidRPr="00A20BFB">
        <w:rPr>
          <w:color w:val="000000" w:themeColor="text1"/>
          <w:position w:val="-22"/>
        </w:rPr>
        <w:object w:dxaOrig="2640" w:dyaOrig="600">
          <v:shape id="_x0000_i1027" type="#_x0000_t75" style="width:132pt;height:30pt" o:ole="">
            <v:imagedata r:id="rId13" o:title=""/>
          </v:shape>
          <o:OLEObject Type="Embed" ProgID="Equation.3" ShapeID="_x0000_i1027" DrawAspect="Content" ObjectID="_1519496628" r:id="rId14"/>
        </w:object>
      </w:r>
      <w:r w:rsidRPr="00A20BFB">
        <w:rPr>
          <w:color w:val="000000" w:themeColor="text1"/>
        </w:rPr>
        <w:t xml:space="preserve">           </w:t>
      </w:r>
      <w:r w:rsidRPr="00A20BFB">
        <w:rPr>
          <w:color w:val="000000" w:themeColor="text1"/>
        </w:rPr>
        <w:tab/>
      </w:r>
      <w:r w:rsidRPr="00A20BFB">
        <w:rPr>
          <w:color w:val="000000" w:themeColor="text1"/>
        </w:rPr>
        <w:tab/>
        <w:t xml:space="preserve">                (3)</w:t>
      </w:r>
    </w:p>
    <w:p w:rsidR="00AC54D7" w:rsidRPr="00A20BFB" w:rsidRDefault="00AC54D7" w:rsidP="00AC54D7">
      <w:pPr>
        <w:tabs>
          <w:tab w:val="left" w:pos="360"/>
        </w:tabs>
        <w:rPr>
          <w:color w:val="000000" w:themeColor="text1"/>
        </w:rPr>
      </w:pPr>
      <w:r w:rsidRPr="00A20BFB">
        <w:rPr>
          <w:color w:val="000000" w:themeColor="text1"/>
        </w:rPr>
        <w:tab/>
      </w:r>
      <w:r w:rsidRPr="00A20BFB">
        <w:rPr>
          <w:color w:val="000000" w:themeColor="text1"/>
        </w:rPr>
        <w:tab/>
      </w:r>
      <w:r w:rsidRPr="00A20BFB">
        <w:rPr>
          <w:color w:val="000000" w:themeColor="text1"/>
          <w:position w:val="-10"/>
        </w:rPr>
        <w:object w:dxaOrig="2360" w:dyaOrig="480">
          <v:shape id="_x0000_i1028" type="#_x0000_t75" style="width:117.4pt;height:24.4pt" o:ole="">
            <v:imagedata r:id="rId15" o:title=""/>
          </v:shape>
          <o:OLEObject Type="Embed" ProgID="Equation.3" ShapeID="_x0000_i1028" DrawAspect="Content" ObjectID="_1519496629" r:id="rId16"/>
        </w:object>
      </w:r>
      <w:r w:rsidRPr="00A20BFB">
        <w:rPr>
          <w:color w:val="000000" w:themeColor="text1"/>
        </w:rPr>
        <w:t xml:space="preserve">                    </w:t>
      </w:r>
      <w:r w:rsidRPr="00A20BFB">
        <w:rPr>
          <w:color w:val="000000" w:themeColor="text1"/>
        </w:rPr>
        <w:tab/>
        <w:t xml:space="preserve">                (4)</w:t>
      </w:r>
    </w:p>
    <w:p w:rsidR="00AC54D7" w:rsidRPr="00A20BFB" w:rsidRDefault="00AC54D7" w:rsidP="00AC54D7">
      <w:pPr>
        <w:rPr>
          <w:color w:val="000000" w:themeColor="text1"/>
        </w:rPr>
      </w:pPr>
      <w:r w:rsidRPr="00A20BFB">
        <w:rPr>
          <w:color w:val="000000" w:themeColor="text1"/>
        </w:rPr>
        <w:tab/>
      </w:r>
      <w:r w:rsidRPr="00A20BFB">
        <w:rPr>
          <w:color w:val="000000" w:themeColor="text1"/>
        </w:rPr>
        <w:tab/>
      </w:r>
      <w:r w:rsidRPr="00A20BFB">
        <w:rPr>
          <w:color w:val="000000" w:themeColor="text1"/>
          <w:position w:val="-10"/>
        </w:rPr>
        <w:object w:dxaOrig="2400" w:dyaOrig="480">
          <v:shape id="_x0000_i1029" type="#_x0000_t75" style="width:119.65pt;height:24.4pt" o:ole="">
            <v:imagedata r:id="rId17" o:title=""/>
          </v:shape>
          <o:OLEObject Type="Embed" ProgID="Equation.3" ShapeID="_x0000_i1029" DrawAspect="Content" ObjectID="_1519496630" r:id="rId18"/>
        </w:object>
      </w:r>
      <w:r w:rsidRPr="00A20BFB">
        <w:rPr>
          <w:color w:val="000000" w:themeColor="text1"/>
        </w:rPr>
        <w:t xml:space="preserve">                 </w:t>
      </w:r>
      <w:r w:rsidRPr="00A20BFB">
        <w:rPr>
          <w:color w:val="000000" w:themeColor="text1"/>
        </w:rPr>
        <w:tab/>
      </w:r>
      <w:r w:rsidRPr="00A20BFB">
        <w:rPr>
          <w:color w:val="000000" w:themeColor="text1"/>
        </w:rPr>
        <w:tab/>
      </w:r>
      <w:r w:rsidRPr="00A20BFB">
        <w:rPr>
          <w:color w:val="000000" w:themeColor="text1"/>
        </w:rPr>
        <w:tab/>
        <w:t xml:space="preserve">        (5)</w:t>
      </w:r>
    </w:p>
    <w:p w:rsidR="00AC54D7" w:rsidRPr="00A20BFB" w:rsidRDefault="00AC54D7" w:rsidP="00AC54D7">
      <w:pPr>
        <w:spacing w:after="120"/>
        <w:rPr>
          <w:color w:val="000000" w:themeColor="text1"/>
        </w:rPr>
      </w:pPr>
      <w:r w:rsidRPr="00A20BFB">
        <w:rPr>
          <w:color w:val="000000" w:themeColor="text1"/>
        </w:rPr>
        <w:tab/>
      </w:r>
      <w:r w:rsidRPr="00A20BFB">
        <w:rPr>
          <w:color w:val="000000" w:themeColor="text1"/>
        </w:rPr>
        <w:tab/>
      </w:r>
      <w:r w:rsidRPr="00A20BFB">
        <w:rPr>
          <w:color w:val="000000" w:themeColor="text1"/>
          <w:position w:val="-10"/>
        </w:rPr>
        <w:object w:dxaOrig="2480" w:dyaOrig="480">
          <v:shape id="_x0000_i1030" type="#_x0000_t75" style="width:123.75pt;height:24.4pt" o:ole="">
            <v:imagedata r:id="rId19" o:title=""/>
          </v:shape>
          <o:OLEObject Type="Embed" ProgID="Equation.3" ShapeID="_x0000_i1030" DrawAspect="Content" ObjectID="_1519496631" r:id="rId20"/>
        </w:object>
      </w:r>
      <w:r w:rsidRPr="00A20BFB">
        <w:rPr>
          <w:color w:val="000000" w:themeColor="text1"/>
        </w:rPr>
        <w:t xml:space="preserve">                          </w:t>
      </w:r>
      <w:r w:rsidRPr="00A20BFB">
        <w:rPr>
          <w:color w:val="000000" w:themeColor="text1"/>
        </w:rPr>
        <w:tab/>
        <w:t xml:space="preserve">        (6)</w:t>
      </w:r>
    </w:p>
    <w:p w:rsidR="008B20D3" w:rsidRDefault="00F8178F" w:rsidP="008D3E15">
      <w:pPr>
        <w:pStyle w:val="Textbody"/>
        <w:spacing w:after="0" w:line="240" w:lineRule="auto"/>
        <w:ind w:firstLine="0"/>
      </w:pPr>
      <w:proofErr w:type="gramStart"/>
      <w:r w:rsidRPr="008B20D3">
        <w:rPr>
          <w:color w:val="000000"/>
        </w:rPr>
        <w:t>where</w:t>
      </w:r>
      <w:proofErr w:type="gramEnd"/>
      <w:r w:rsidRPr="008B20D3">
        <w:rPr>
          <w:color w:val="000000"/>
        </w:rPr>
        <w:t xml:space="preserve"> </w:t>
      </w:r>
      <w:r w:rsidRPr="008B20D3">
        <w:rPr>
          <w:i/>
          <w:color w:val="000000"/>
        </w:rPr>
        <w:t>c</w:t>
      </w:r>
      <w:r w:rsidRPr="008B20D3">
        <w:rPr>
          <w:i/>
          <w:color w:val="000000"/>
          <w:vertAlign w:val="subscript"/>
        </w:rPr>
        <w:t>1</w:t>
      </w:r>
      <w:r w:rsidRPr="008B20D3">
        <w:rPr>
          <w:color w:val="000000"/>
        </w:rPr>
        <w:t xml:space="preserve"> through </w:t>
      </w:r>
      <w:r w:rsidRPr="008B20D3">
        <w:rPr>
          <w:i/>
          <w:color w:val="000000"/>
        </w:rPr>
        <w:t>c</w:t>
      </w:r>
      <w:r w:rsidRPr="008B20D3">
        <w:rPr>
          <w:i/>
          <w:color w:val="000000"/>
          <w:vertAlign w:val="subscript"/>
        </w:rPr>
        <w:t>8</w:t>
      </w:r>
      <w:r w:rsidRPr="008B20D3">
        <w:rPr>
          <w:color w:val="000000"/>
          <w:vertAlign w:val="subscript"/>
        </w:rPr>
        <w:t xml:space="preserve"> </w:t>
      </w:r>
      <w:r w:rsidRPr="008B20D3">
        <w:rPr>
          <w:color w:val="000000"/>
        </w:rPr>
        <w:t>are the  func</w:t>
      </w:r>
      <w:r w:rsidR="00695472">
        <w:rPr>
          <w:color w:val="000000"/>
        </w:rPr>
        <w:t>tions of moments of inertias [15</w:t>
      </w:r>
      <w:r w:rsidRPr="008B20D3">
        <w:rPr>
          <w:color w:val="000000"/>
        </w:rPr>
        <w:t xml:space="preserve">]. </w:t>
      </w:r>
      <w:r w:rsidR="008B20D3">
        <w:rPr>
          <w:color w:val="000000"/>
        </w:rPr>
        <w:t xml:space="preserve">In the above equations, </w:t>
      </w:r>
      <w:r w:rsidR="008B20D3" w:rsidRPr="008B20D3">
        <w:rPr>
          <w:i/>
        </w:rPr>
        <w:t>u</w:t>
      </w:r>
      <w:r w:rsidR="008B20D3">
        <w:t xml:space="preserve">, </w:t>
      </w:r>
      <w:r w:rsidR="008B20D3" w:rsidRPr="008B20D3">
        <w:rPr>
          <w:i/>
        </w:rPr>
        <w:t>v</w:t>
      </w:r>
      <w:r w:rsidR="008B20D3">
        <w:t xml:space="preserve">, and </w:t>
      </w:r>
      <w:proofErr w:type="spellStart"/>
      <w:r w:rsidR="008B20D3">
        <w:rPr>
          <w:i/>
        </w:rPr>
        <w:t>w</w:t>
      </w:r>
      <w:proofErr w:type="spellEnd"/>
      <w:r w:rsidR="008B20D3">
        <w:t xml:space="preserve"> are the translational velocities</w:t>
      </w:r>
      <w:proofErr w:type="gramStart"/>
      <w:r w:rsidR="008B20D3">
        <w:t xml:space="preserve">,  </w:t>
      </w:r>
      <w:r w:rsidR="008B20D3" w:rsidRPr="008B20D3">
        <w:rPr>
          <w:i/>
        </w:rPr>
        <w:t>p</w:t>
      </w:r>
      <w:proofErr w:type="gramEnd"/>
      <w:r w:rsidR="008B20D3">
        <w:t xml:space="preserve">, </w:t>
      </w:r>
      <w:r w:rsidR="008B20D3" w:rsidRPr="008B20D3">
        <w:rPr>
          <w:i/>
        </w:rPr>
        <w:t>q</w:t>
      </w:r>
      <w:r w:rsidR="008B20D3">
        <w:t xml:space="preserve">, and </w:t>
      </w:r>
      <w:r w:rsidR="008B20D3">
        <w:rPr>
          <w:i/>
        </w:rPr>
        <w:t>r</w:t>
      </w:r>
      <w:r w:rsidR="008B20D3">
        <w:t xml:space="preserve"> are the angular rates, </w:t>
      </w:r>
      <w:r w:rsidR="008B20D3" w:rsidRPr="008B20D3">
        <w:rPr>
          <w:i/>
        </w:rPr>
        <w:t>L</w:t>
      </w:r>
      <w:r w:rsidR="008B20D3">
        <w:t xml:space="preserve">, </w:t>
      </w:r>
      <w:r w:rsidR="008B20D3" w:rsidRPr="008B20D3">
        <w:rPr>
          <w:i/>
        </w:rPr>
        <w:t>M</w:t>
      </w:r>
      <w:r w:rsidR="008B20D3">
        <w:t xml:space="preserve">, and </w:t>
      </w:r>
      <w:r w:rsidR="008B20D3" w:rsidRPr="008B20D3">
        <w:rPr>
          <w:i/>
        </w:rPr>
        <w:t>N</w:t>
      </w:r>
      <w:r w:rsidR="008B20D3">
        <w:t xml:space="preserve">, and </w:t>
      </w:r>
      <w:proofErr w:type="spellStart"/>
      <w:r w:rsidR="008B20D3" w:rsidRPr="008B20D3">
        <w:rPr>
          <w:i/>
        </w:rPr>
        <w:t>F</w:t>
      </w:r>
      <w:r w:rsidR="008B20D3" w:rsidRPr="008B20D3">
        <w:rPr>
          <w:i/>
          <w:vertAlign w:val="subscript"/>
        </w:rPr>
        <w:t>x</w:t>
      </w:r>
      <w:proofErr w:type="spellEnd"/>
      <w:r w:rsidR="008B20D3">
        <w:t xml:space="preserve">, </w:t>
      </w:r>
      <w:proofErr w:type="spellStart"/>
      <w:r w:rsidR="008B20D3" w:rsidRPr="008B20D3">
        <w:rPr>
          <w:i/>
        </w:rPr>
        <w:t>F</w:t>
      </w:r>
      <w:r w:rsidR="008B20D3" w:rsidRPr="008B20D3">
        <w:rPr>
          <w:i/>
          <w:vertAlign w:val="subscript"/>
        </w:rPr>
        <w:t>y</w:t>
      </w:r>
      <w:proofErr w:type="spellEnd"/>
      <w:r w:rsidR="008B20D3">
        <w:t xml:space="preserve">, and </w:t>
      </w:r>
      <w:proofErr w:type="spellStart"/>
      <w:r w:rsidR="008B20D3" w:rsidRPr="008B20D3">
        <w:rPr>
          <w:i/>
        </w:rPr>
        <w:t>F</w:t>
      </w:r>
      <w:r w:rsidR="008B20D3" w:rsidRPr="008B20D3">
        <w:rPr>
          <w:i/>
          <w:vertAlign w:val="subscript"/>
        </w:rPr>
        <w:t>z</w:t>
      </w:r>
      <w:proofErr w:type="spellEnd"/>
      <w:r w:rsidR="00AC54D7">
        <w:t xml:space="preserve"> are the three moments and three forces respectively, </w:t>
      </w:r>
      <w:r w:rsidR="008B20D3">
        <w:t xml:space="preserve"> </w:t>
      </w:r>
      <w:r w:rsidR="008B20D3" w:rsidRPr="00AC54D7">
        <w:rPr>
          <w:i/>
        </w:rPr>
        <w:t>m</w:t>
      </w:r>
      <w:r w:rsidR="00AC54D7">
        <w:rPr>
          <w:i/>
        </w:rPr>
        <w:t xml:space="preserve"> </w:t>
      </w:r>
      <w:r w:rsidR="00AC54D7">
        <w:t xml:space="preserve">is the  aircraft mass, </w:t>
      </w:r>
      <w:r w:rsidR="00AC54D7" w:rsidRPr="00AC54D7">
        <w:rPr>
          <w:i/>
        </w:rPr>
        <w:t>ϕ</w:t>
      </w:r>
      <w:r w:rsidR="00AC54D7">
        <w:t xml:space="preserve"> is the roll attitude angle</w:t>
      </w:r>
      <w:r w:rsidR="008B20D3">
        <w:t xml:space="preserve"> </w:t>
      </w:r>
      <w:r w:rsidR="008B20D3" w:rsidRPr="00AC54D7">
        <w:rPr>
          <w:i/>
        </w:rPr>
        <w:t>θ</w:t>
      </w:r>
      <w:r w:rsidR="00AC54D7">
        <w:t xml:space="preserve"> is the pitch attitude angle, g is the acceleration due to gravity.</w:t>
      </w:r>
    </w:p>
    <w:p w:rsidR="008D3E15" w:rsidRPr="00A20BFB" w:rsidRDefault="008D3E15" w:rsidP="008D3E15">
      <w:pPr>
        <w:spacing w:after="60"/>
        <w:ind w:firstLine="202"/>
        <w:jc w:val="both"/>
        <w:rPr>
          <w:color w:val="000000" w:themeColor="text1"/>
        </w:rPr>
      </w:pPr>
      <w:r w:rsidRPr="00A20BFB">
        <w:rPr>
          <w:color w:val="000000" w:themeColor="text1"/>
        </w:rPr>
        <w:t>These equations with some reformulation can be written as the functions of angle of attack (</w:t>
      </w:r>
      <w:r w:rsidRPr="00A20BFB">
        <w:rPr>
          <w:i/>
          <w:color w:val="000000" w:themeColor="text1"/>
        </w:rPr>
        <w:t>α</w:t>
      </w:r>
      <w:r w:rsidRPr="00A20BFB">
        <w:rPr>
          <w:color w:val="000000" w:themeColor="text1"/>
        </w:rPr>
        <w:t>), sideslip angle (</w:t>
      </w:r>
      <w:r w:rsidRPr="00A20BFB">
        <w:rPr>
          <w:i/>
          <w:color w:val="000000" w:themeColor="text1"/>
        </w:rPr>
        <w:t>β</w:t>
      </w:r>
      <w:r w:rsidRPr="00A20BFB">
        <w:rPr>
          <w:color w:val="000000" w:themeColor="text1"/>
        </w:rPr>
        <w:t xml:space="preserve">), translation </w:t>
      </w:r>
      <w:r>
        <w:rPr>
          <w:color w:val="000000" w:themeColor="text1"/>
        </w:rPr>
        <w:t>velocities</w:t>
      </w:r>
      <w:proofErr w:type="gramStart"/>
      <w:r w:rsidRPr="00A20BFB">
        <w:rPr>
          <w:color w:val="000000" w:themeColor="text1"/>
        </w:rPr>
        <w:t>,  angular</w:t>
      </w:r>
      <w:proofErr w:type="gramEnd"/>
      <w:r w:rsidRPr="00A20BFB">
        <w:rPr>
          <w:color w:val="000000" w:themeColor="text1"/>
        </w:rPr>
        <w:t xml:space="preserve"> rates</w:t>
      </w:r>
      <w:r>
        <w:rPr>
          <w:color w:val="000000" w:themeColor="text1"/>
        </w:rPr>
        <w:t>,</w:t>
      </w:r>
      <w:r w:rsidRPr="00A20BFB">
        <w:rPr>
          <w:color w:val="000000" w:themeColor="text1"/>
        </w:rPr>
        <w:t xml:space="preserve"> and control surface deflection angles: </w:t>
      </w:r>
      <w:proofErr w:type="spellStart"/>
      <w:r w:rsidRPr="00A20BFB">
        <w:rPr>
          <w:i/>
          <w:color w:val="000000" w:themeColor="text1"/>
        </w:rPr>
        <w:t>δ</w:t>
      </w:r>
      <w:r w:rsidRPr="00A20BFB">
        <w:rPr>
          <w:i/>
          <w:color w:val="000000" w:themeColor="text1"/>
          <w:vertAlign w:val="subscript"/>
        </w:rPr>
        <w:t>a</w:t>
      </w:r>
      <w:proofErr w:type="spellEnd"/>
      <w:r w:rsidRPr="00A20BFB">
        <w:rPr>
          <w:color w:val="000000" w:themeColor="text1"/>
        </w:rPr>
        <w:t xml:space="preserve"> (aileron), </w:t>
      </w:r>
      <w:proofErr w:type="spellStart"/>
      <w:r w:rsidRPr="00A20BFB">
        <w:rPr>
          <w:i/>
          <w:color w:val="000000" w:themeColor="text1"/>
        </w:rPr>
        <w:t>δ</w:t>
      </w:r>
      <w:r w:rsidRPr="00A20BFB">
        <w:rPr>
          <w:i/>
          <w:color w:val="000000" w:themeColor="text1"/>
          <w:vertAlign w:val="subscript"/>
        </w:rPr>
        <w:t>e</w:t>
      </w:r>
      <w:proofErr w:type="spellEnd"/>
      <w:r w:rsidRPr="00A20BFB">
        <w:rPr>
          <w:color w:val="000000" w:themeColor="text1"/>
        </w:rPr>
        <w:t xml:space="preserve"> (elevator), and </w:t>
      </w:r>
      <w:proofErr w:type="spellStart"/>
      <w:r w:rsidRPr="00A20BFB">
        <w:rPr>
          <w:i/>
          <w:color w:val="000000" w:themeColor="text1"/>
        </w:rPr>
        <w:t>δ</w:t>
      </w:r>
      <w:r w:rsidRPr="00A20BFB">
        <w:rPr>
          <w:i/>
          <w:color w:val="000000" w:themeColor="text1"/>
          <w:vertAlign w:val="subscript"/>
        </w:rPr>
        <w:t>r</w:t>
      </w:r>
      <w:proofErr w:type="spellEnd"/>
      <w:r w:rsidRPr="00A20BFB">
        <w:rPr>
          <w:color w:val="000000" w:themeColor="text1"/>
        </w:rPr>
        <w:t xml:space="preserve"> (rudder). For example, the roll accelerat</w:t>
      </w:r>
      <w:r>
        <w:rPr>
          <w:color w:val="000000" w:themeColor="text1"/>
        </w:rPr>
        <w:t xml:space="preserve">ion </w:t>
      </w:r>
      <w:r w:rsidRPr="00A20BFB">
        <w:rPr>
          <w:color w:val="000000" w:themeColor="text1"/>
        </w:rPr>
        <w:t>equation can be written as:</w:t>
      </w:r>
    </w:p>
    <w:p w:rsidR="008D3E15" w:rsidRPr="00A20BFB" w:rsidRDefault="008D3E15" w:rsidP="008D3E15">
      <w:pPr>
        <w:spacing w:after="60"/>
        <w:ind w:firstLine="202"/>
        <w:jc w:val="both"/>
        <w:rPr>
          <w:color w:val="000000" w:themeColor="text1"/>
        </w:rPr>
      </w:pPr>
      <w:r w:rsidRPr="00A20BFB">
        <w:rPr>
          <w:color w:val="000000" w:themeColor="text1"/>
          <w:position w:val="-10"/>
        </w:rPr>
        <w:object w:dxaOrig="3680" w:dyaOrig="480">
          <v:shape id="_x0000_i1031" type="#_x0000_t75" style="width:183.8pt;height:24.4pt" o:ole="">
            <v:imagedata r:id="rId21" o:title=""/>
          </v:shape>
          <o:OLEObject Type="Embed" ProgID="Equation.3" ShapeID="_x0000_i1031" DrawAspect="Content" ObjectID="_1519496632" r:id="rId22"/>
        </w:object>
      </w:r>
      <w:r w:rsidRPr="00A20BFB">
        <w:rPr>
          <w:color w:val="000000" w:themeColor="text1"/>
        </w:rPr>
        <w:tab/>
      </w:r>
      <w:r w:rsidRPr="00A20BFB">
        <w:rPr>
          <w:color w:val="000000" w:themeColor="text1"/>
        </w:rPr>
        <w:tab/>
      </w:r>
      <w:r w:rsidRPr="00A20BFB">
        <w:rPr>
          <w:color w:val="000000" w:themeColor="text1"/>
        </w:rPr>
        <w:tab/>
      </w:r>
      <w:r w:rsidRPr="00A20BFB">
        <w:rPr>
          <w:color w:val="000000" w:themeColor="text1"/>
        </w:rPr>
        <w:tab/>
        <w:t>(7)</w:t>
      </w:r>
    </w:p>
    <w:p w:rsidR="008D3E15" w:rsidRDefault="008D3E15" w:rsidP="00E75B49">
      <w:pPr>
        <w:jc w:val="both"/>
        <w:rPr>
          <w:color w:val="000000" w:themeColor="text1"/>
        </w:rPr>
      </w:pPr>
      <w:proofErr w:type="gramStart"/>
      <w:r w:rsidRPr="00A20BFB">
        <w:rPr>
          <w:color w:val="000000" w:themeColor="text1"/>
        </w:rPr>
        <w:t>where</w:t>
      </w:r>
      <w:proofErr w:type="gramEnd"/>
      <w:r w:rsidRPr="00A20BFB">
        <w:rPr>
          <w:color w:val="000000" w:themeColor="text1"/>
        </w:rPr>
        <w:t xml:space="preserve"> M is the Mach number. </w:t>
      </w:r>
      <w:r w:rsidR="00ED4FD1">
        <w:rPr>
          <w:color w:val="000000" w:themeColor="text1"/>
        </w:rPr>
        <w:t xml:space="preserve">In general, above equation can written as </w:t>
      </w:r>
    </w:p>
    <w:p w:rsidR="00ED4FD1" w:rsidRPr="00BE21EF" w:rsidRDefault="00F6702D" w:rsidP="00ED4FD1">
      <w:pPr>
        <w:pStyle w:val="Title"/>
        <w:framePr w:w="0" w:hSpace="0" w:vSpace="0" w:wrap="auto" w:vAnchor="margin" w:hAnchor="text" w:xAlign="left" w:yAlign="inline"/>
        <w:spacing w:before="0" w:after="120"/>
        <w:ind w:firstLine="187"/>
        <w:jc w:val="both"/>
        <w:rPr>
          <w:b w:val="0"/>
          <w:bCs/>
          <w:color w:val="000000"/>
          <w:sz w:val="20"/>
          <w:szCs w:val="20"/>
        </w:rPr>
      </w:pPr>
      <w:r>
        <w:rPr>
          <w:b w:val="0"/>
          <w:bCs/>
          <w:color w:val="000000"/>
          <w:sz w:val="20"/>
          <w:szCs w:val="20"/>
        </w:rPr>
        <w:t>The general non</w:t>
      </w:r>
      <w:r w:rsidR="00ED4FD1" w:rsidRPr="00BE21EF">
        <w:rPr>
          <w:b w:val="0"/>
          <w:bCs/>
          <w:color w:val="000000"/>
          <w:sz w:val="20"/>
          <w:szCs w:val="20"/>
        </w:rPr>
        <w:t>linear equation can be written in the following form:</w:t>
      </w:r>
    </w:p>
    <w:p w:rsidR="00ED4FD1" w:rsidRDefault="00ED4FD1" w:rsidP="00ED4FD1">
      <w:pPr>
        <w:tabs>
          <w:tab w:val="left" w:pos="360"/>
        </w:tabs>
        <w:jc w:val="both"/>
        <w:rPr>
          <w:color w:val="000000"/>
        </w:rPr>
      </w:pPr>
      <w:r w:rsidRPr="00BE21EF">
        <w:rPr>
          <w:color w:val="000000"/>
        </w:rPr>
        <w:tab/>
      </w:r>
      <w:r w:rsidRPr="00BE21EF">
        <w:rPr>
          <w:color w:val="000000"/>
        </w:rPr>
        <w:tab/>
      </w:r>
      <w:r w:rsidR="00F6702D" w:rsidRPr="008E3CC1">
        <w:rPr>
          <w:position w:val="-10"/>
          <w:sz w:val="24"/>
          <w:szCs w:val="24"/>
        </w:rPr>
        <w:object w:dxaOrig="1680" w:dyaOrig="480">
          <v:shape id="_x0000_i1032" type="#_x0000_t75" style="width:84.75pt;height:24.4pt" o:ole="">
            <v:imagedata r:id="rId23" o:title=""/>
          </v:shape>
          <o:OLEObject Type="Embed" ProgID="Equation.3" ShapeID="_x0000_i1032" DrawAspect="Content" ObjectID="_1519496633" r:id="rId24"/>
        </w:object>
      </w:r>
      <w:r w:rsidRPr="00BE21EF">
        <w:rPr>
          <w:color w:val="000000"/>
        </w:rPr>
        <w:t xml:space="preserve">                                                               </w:t>
      </w:r>
      <w:r w:rsidR="007D1AB0">
        <w:rPr>
          <w:color w:val="000000"/>
        </w:rPr>
        <w:t xml:space="preserve"> </w:t>
      </w:r>
      <w:r w:rsidRPr="00BE21EF">
        <w:rPr>
          <w:color w:val="000000"/>
        </w:rPr>
        <w:t>(</w:t>
      </w:r>
      <w:r w:rsidR="008D1790">
        <w:rPr>
          <w:color w:val="000000"/>
        </w:rPr>
        <w:t>8</w:t>
      </w:r>
      <w:r w:rsidRPr="00BE21EF">
        <w:rPr>
          <w:color w:val="000000"/>
        </w:rPr>
        <w:t>)</w:t>
      </w:r>
    </w:p>
    <w:p w:rsidR="007D1AB0" w:rsidRDefault="00ED4FD1" w:rsidP="007D1AB0">
      <w:pPr>
        <w:ind w:firstLine="187"/>
        <w:jc w:val="both"/>
      </w:pPr>
      <w:r w:rsidRPr="00BE21EF">
        <w:rPr>
          <w:color w:val="000000"/>
        </w:rPr>
        <w:t xml:space="preserve">For the aircraft problem, </w:t>
      </w:r>
      <w:r w:rsidRPr="00BE21EF">
        <w:rPr>
          <w:i/>
          <w:color w:val="000000"/>
        </w:rPr>
        <w:t>x</w:t>
      </w:r>
      <w:r w:rsidRPr="00BE21EF">
        <w:rPr>
          <w:color w:val="000000"/>
        </w:rPr>
        <w:t xml:space="preserve"> is the state vector and </w:t>
      </w:r>
      <w:r w:rsidRPr="00BE21EF">
        <w:rPr>
          <w:i/>
          <w:color w:val="000000"/>
        </w:rPr>
        <w:t xml:space="preserve">δ </w:t>
      </w:r>
      <w:r w:rsidR="007D1AB0">
        <w:rPr>
          <w:color w:val="000000"/>
        </w:rPr>
        <w:t xml:space="preserve">is the control vector. </w:t>
      </w:r>
      <w:r w:rsidR="007D1AB0" w:rsidRPr="007D1AB0">
        <w:t xml:space="preserve">The required suitable input can be estimated by inverting the above </w:t>
      </w:r>
      <w:r w:rsidR="007D1AB0">
        <w:t xml:space="preserve">using dynamic inversion technique </w:t>
      </w:r>
      <w:r w:rsidR="007D1AB0" w:rsidRPr="007D1AB0">
        <w:t>as</w:t>
      </w:r>
      <w:r w:rsidR="007D1AB0">
        <w:t xml:space="preserve"> given below</w:t>
      </w:r>
    </w:p>
    <w:p w:rsidR="007D1AB0" w:rsidRDefault="007D1AB0" w:rsidP="007D1AB0">
      <w:pPr>
        <w:ind w:firstLine="187"/>
        <w:jc w:val="both"/>
      </w:pPr>
      <w:r w:rsidRPr="007D1AB0">
        <w:rPr>
          <w:position w:val="-10"/>
        </w:rPr>
        <w:object w:dxaOrig="1939" w:dyaOrig="480">
          <v:shape id="_x0000_i1033" type="#_x0000_t75" style="width:96.75pt;height:24.4pt" o:ole="">
            <v:imagedata r:id="rId25" o:title=""/>
          </v:shape>
          <o:OLEObject Type="Embed" ProgID="Equation.3" ShapeID="_x0000_i1033" DrawAspect="Content" ObjectID="_1519496634" r:id="rId26"/>
        </w:object>
      </w:r>
      <w:r w:rsidRPr="008E3CC1">
        <w:rPr>
          <w:sz w:val="24"/>
          <w:szCs w:val="24"/>
        </w:rPr>
        <w:tab/>
      </w:r>
      <w:r w:rsidRPr="008E3CC1">
        <w:rPr>
          <w:sz w:val="24"/>
          <w:szCs w:val="24"/>
        </w:rPr>
        <w:tab/>
      </w:r>
      <w:r w:rsidRPr="008E3CC1">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8D1790">
        <w:rPr>
          <w:sz w:val="24"/>
          <w:szCs w:val="24"/>
        </w:rPr>
        <w:t xml:space="preserve">  </w:t>
      </w:r>
      <w:r w:rsidR="008D1790">
        <w:t>(9</w:t>
      </w:r>
      <w:r w:rsidRPr="007D1AB0">
        <w:t>)</w:t>
      </w:r>
    </w:p>
    <w:p w:rsidR="007D1AB0" w:rsidRDefault="007D1AB0" w:rsidP="007D1AB0">
      <w:pPr>
        <w:ind w:firstLine="187"/>
        <w:jc w:val="both"/>
        <w:rPr>
          <w:sz w:val="24"/>
          <w:szCs w:val="24"/>
        </w:rPr>
      </w:pPr>
      <w:proofErr w:type="gramStart"/>
      <w:r>
        <w:lastRenderedPageBreak/>
        <w:t>where</w:t>
      </w:r>
      <w:proofErr w:type="gramEnd"/>
      <w:r>
        <w:t xml:space="preserve"> </w:t>
      </w:r>
      <w:proofErr w:type="spellStart"/>
      <w:r w:rsidRPr="007D1AB0">
        <w:rPr>
          <w:i/>
        </w:rPr>
        <w:t>x</w:t>
      </w:r>
      <w:r>
        <w:rPr>
          <w:vertAlign w:val="subscript"/>
        </w:rPr>
        <w:t>d</w:t>
      </w:r>
      <w:proofErr w:type="spellEnd"/>
      <w:r>
        <w:t xml:space="preserve"> is the desired dynamics.  </w:t>
      </w:r>
    </w:p>
    <w:p w:rsidR="00ED4FD1" w:rsidRPr="00F1074F" w:rsidRDefault="00F1074F" w:rsidP="00F1074F">
      <w:pPr>
        <w:ind w:firstLine="158"/>
        <w:jc w:val="both"/>
      </w:pPr>
      <w:r>
        <w:t xml:space="preserve">There are three several disadvantages of </w:t>
      </w:r>
      <w:r w:rsidRPr="00F1074F">
        <w:t xml:space="preserve">dynamic inversion </w:t>
      </w:r>
      <w:r w:rsidR="0097779D">
        <w:t>[3</w:t>
      </w:r>
      <w:r w:rsidRPr="00F1074F">
        <w:t>]</w:t>
      </w:r>
      <w:r w:rsidR="0097779D">
        <w:t>, [5]</w:t>
      </w:r>
      <w:r w:rsidRPr="00F1074F">
        <w:t>. Due to uncertainty in the aerodynamic model, there will be an error in the inversion process. The number of states and controls should be identical, otherwise dynamic inversion cannot be us</w:t>
      </w:r>
      <w:r>
        <w:t>ed, as the g</w:t>
      </w:r>
      <w:r w:rsidRPr="00F1074F">
        <w:t xml:space="preserve"> matrix must be square so as to be invertible. Dynamic inv</w:t>
      </w:r>
      <w:r w:rsidR="00DC1473">
        <w:t>ersion cannot be applied to non-</w:t>
      </w:r>
      <w:r w:rsidRPr="00F1074F">
        <w:t>minimum phase system. Due to this limitation a neural network approach can be applied</w:t>
      </w:r>
      <w:r>
        <w:t xml:space="preserve"> </w:t>
      </w:r>
      <w:r w:rsidR="0097779D">
        <w:t>[16</w:t>
      </w:r>
      <w:r w:rsidRPr="00F1074F">
        <w:t xml:space="preserve">] </w:t>
      </w:r>
      <w:r>
        <w:rPr>
          <w:color w:val="000000"/>
        </w:rPr>
        <w:t>a</w:t>
      </w:r>
      <w:r w:rsidR="00ED4FD1" w:rsidRPr="00BE21EF">
        <w:rPr>
          <w:color w:val="000000"/>
        </w:rPr>
        <w:t>s discussed below to realize this inversion, i.e., the network can be used to represent n</w:t>
      </w:r>
      <w:r w:rsidR="00DC1473">
        <w:rPr>
          <w:color w:val="000000"/>
        </w:rPr>
        <w:t>on</w:t>
      </w:r>
      <w:r w:rsidR="00ED4FD1" w:rsidRPr="00BE21EF">
        <w:rPr>
          <w:color w:val="000000"/>
        </w:rPr>
        <w:t xml:space="preserve">linear transformation for feedback linearization, eliminating the need for dynamic inversion. </w:t>
      </w:r>
      <w:r w:rsidR="00DC1473">
        <w:rPr>
          <w:color w:val="000000"/>
        </w:rPr>
        <w:t xml:space="preserve">The neural network uses the input/output pairs for the training. The data required for the training is generated from a validated flight dynamics model for the airplane. </w:t>
      </w:r>
    </w:p>
    <w:p w:rsidR="00E40B79" w:rsidRPr="008B20D3" w:rsidRDefault="00E40B79" w:rsidP="00E40B79">
      <w:pPr>
        <w:pStyle w:val="Heading2"/>
        <w:numPr>
          <w:ilvl w:val="1"/>
          <w:numId w:val="26"/>
        </w:numPr>
        <w:rPr>
          <w:color w:val="000000"/>
        </w:rPr>
      </w:pPr>
      <w:r w:rsidRPr="008B20D3">
        <w:rPr>
          <w:color w:val="000000"/>
        </w:rPr>
        <w:t>Aircraft Nonlinear Flight Dynamics Model</w:t>
      </w:r>
    </w:p>
    <w:p w:rsidR="00E40B79" w:rsidRPr="008B20D3" w:rsidRDefault="00E40B79" w:rsidP="00871A1F">
      <w:pPr>
        <w:jc w:val="both"/>
        <w:rPr>
          <w:color w:val="000000"/>
        </w:rPr>
      </w:pPr>
      <w:r w:rsidRPr="008B20D3">
        <w:rPr>
          <w:bCs/>
          <w:color w:val="000000"/>
        </w:rPr>
        <w:tab/>
      </w:r>
      <w:r w:rsidR="00DC1473">
        <w:rPr>
          <w:bCs/>
          <w:color w:val="000000"/>
        </w:rPr>
        <w:t xml:space="preserve">A nonlinear flight dynamics model for the twin-engine airplane </w:t>
      </w:r>
      <w:r w:rsidR="0019366E">
        <w:rPr>
          <w:bCs/>
          <w:color w:val="000000"/>
        </w:rPr>
        <w:t xml:space="preserve">was developed using </w:t>
      </w:r>
      <w:r w:rsidRPr="008B20D3">
        <w:rPr>
          <w:bCs/>
          <w:color w:val="000000"/>
        </w:rPr>
        <w:t>Athena Vortex Lattice (AVL) software</w:t>
      </w:r>
      <w:r w:rsidR="00B72906">
        <w:rPr>
          <w:bCs/>
          <w:color w:val="000000"/>
        </w:rPr>
        <w:t xml:space="preserve"> [17</w:t>
      </w:r>
      <w:r w:rsidR="0019366E">
        <w:rPr>
          <w:bCs/>
          <w:color w:val="000000"/>
        </w:rPr>
        <w:t>]</w:t>
      </w:r>
      <w:r w:rsidRPr="008B20D3">
        <w:rPr>
          <w:bCs/>
          <w:color w:val="000000"/>
        </w:rPr>
        <w:t xml:space="preserve"> as well as the System Identification Program f</w:t>
      </w:r>
      <w:r w:rsidR="001E71D3">
        <w:rPr>
          <w:bCs/>
          <w:color w:val="000000"/>
        </w:rPr>
        <w:t>or Aircraft (SIDPAC) software [18]</w:t>
      </w:r>
      <w:r w:rsidRPr="008B20D3">
        <w:rPr>
          <w:bCs/>
          <w:color w:val="000000"/>
        </w:rPr>
        <w:t>. SIDPAC software uses regression and maximum likelihood methods for the deter</w:t>
      </w:r>
      <w:r w:rsidR="001E71D3">
        <w:rPr>
          <w:bCs/>
          <w:color w:val="000000"/>
        </w:rPr>
        <w:t>minations of model parameters [18</w:t>
      </w:r>
      <w:r w:rsidRPr="008B20D3">
        <w:rPr>
          <w:bCs/>
          <w:color w:val="000000"/>
        </w:rPr>
        <w:t xml:space="preserve">]. The </w:t>
      </w:r>
      <w:r w:rsidR="0019366E">
        <w:rPr>
          <w:bCs/>
          <w:color w:val="000000"/>
        </w:rPr>
        <w:t>identified</w:t>
      </w:r>
      <w:r w:rsidRPr="008B20D3">
        <w:rPr>
          <w:bCs/>
          <w:color w:val="000000"/>
        </w:rPr>
        <w:t xml:space="preserve"> model was verified using flight data. </w:t>
      </w:r>
      <w:r w:rsidRPr="008B20D3">
        <w:rPr>
          <w:color w:val="000000"/>
        </w:rPr>
        <w:t>The airplane was flown for doublet inputs in the aileron, elevator, and rudder. Figure 2 shows the comparison of the flight data with the simulation results for roll and yaw rates. It is seen that the</w:t>
      </w:r>
      <w:r w:rsidR="0019366E">
        <w:rPr>
          <w:color w:val="000000"/>
        </w:rPr>
        <w:t xml:space="preserve"> model response matches </w:t>
      </w:r>
      <w:r w:rsidRPr="008B20D3">
        <w:rPr>
          <w:color w:val="000000"/>
        </w:rPr>
        <w:t xml:space="preserve">well with the </w:t>
      </w:r>
      <w:r w:rsidR="0019366E">
        <w:rPr>
          <w:color w:val="000000"/>
        </w:rPr>
        <w:t xml:space="preserve">flight data. There are some discrepancies. Further refinement of the flight dynamics model is underway. </w:t>
      </w:r>
      <w:r w:rsidRPr="008B20D3">
        <w:rPr>
          <w:color w:val="000000"/>
        </w:rPr>
        <w:t xml:space="preserve"> </w:t>
      </w:r>
    </w:p>
    <w:p w:rsidR="00E40B79" w:rsidRPr="008B20D3" w:rsidRDefault="00E40B79" w:rsidP="00E40B79">
      <w:pPr>
        <w:tabs>
          <w:tab w:val="left" w:pos="288"/>
        </w:tabs>
        <w:jc w:val="both"/>
        <w:rPr>
          <w:color w:val="000000"/>
        </w:rPr>
      </w:pPr>
    </w:p>
    <w:p w:rsidR="00E40B79" w:rsidRPr="008B20D3" w:rsidRDefault="00E40B79" w:rsidP="00E40B79">
      <w:pPr>
        <w:ind w:right="-54"/>
        <w:jc w:val="center"/>
        <w:rPr>
          <w:color w:val="000000"/>
        </w:rPr>
      </w:pPr>
      <w:r w:rsidRPr="008B20D3">
        <w:rPr>
          <w:noProof/>
        </w:rPr>
        <w:drawing>
          <wp:inline distT="0" distB="0" distL="0" distR="0">
            <wp:extent cx="31432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l="3600" t="4419" r="8333"/>
                    <a:stretch>
                      <a:fillRect/>
                    </a:stretch>
                  </pic:blipFill>
                  <pic:spPr bwMode="auto">
                    <a:xfrm>
                      <a:off x="0" y="0"/>
                      <a:ext cx="3143250" cy="1847850"/>
                    </a:xfrm>
                    <a:prstGeom prst="rect">
                      <a:avLst/>
                    </a:prstGeom>
                    <a:noFill/>
                    <a:ln>
                      <a:noFill/>
                    </a:ln>
                  </pic:spPr>
                </pic:pic>
              </a:graphicData>
            </a:graphic>
          </wp:inline>
        </w:drawing>
      </w:r>
    </w:p>
    <w:p w:rsidR="00E40B79" w:rsidRDefault="00E40B79" w:rsidP="00E40B79">
      <w:pPr>
        <w:jc w:val="center"/>
        <w:rPr>
          <w:ins w:id="5" w:author="Ohanes Dadian" w:date="2016-03-08T12:38:00Z"/>
          <w:color w:val="000000"/>
        </w:rPr>
      </w:pPr>
      <w:r w:rsidRPr="008B20D3">
        <w:rPr>
          <w:color w:val="000000"/>
        </w:rPr>
        <w:t xml:space="preserve">Fig. </w:t>
      </w:r>
      <w:r w:rsidR="00F3191D">
        <w:rPr>
          <w:color w:val="000000"/>
        </w:rPr>
        <w:t>2</w:t>
      </w:r>
      <w:r w:rsidRPr="008B20D3">
        <w:rPr>
          <w:color w:val="000000"/>
        </w:rPr>
        <w:t xml:space="preserve">. </w:t>
      </w:r>
      <w:r w:rsidR="0019366E">
        <w:rPr>
          <w:color w:val="000000"/>
        </w:rPr>
        <w:t xml:space="preserve">Flight </w:t>
      </w:r>
      <w:r w:rsidRPr="008B20D3">
        <w:rPr>
          <w:color w:val="000000"/>
        </w:rPr>
        <w:t xml:space="preserve">data (solid) </w:t>
      </w:r>
      <w:r w:rsidR="0019366E">
        <w:rPr>
          <w:color w:val="000000"/>
        </w:rPr>
        <w:t>vs. model response</w:t>
      </w:r>
      <w:r w:rsidRPr="008B20D3">
        <w:rPr>
          <w:color w:val="000000"/>
        </w:rPr>
        <w:t xml:space="preserve"> for roll and yaw rates</w:t>
      </w:r>
    </w:p>
    <w:p w:rsidR="00DB413F" w:rsidRPr="008B20D3" w:rsidRDefault="00DB413F" w:rsidP="00E40B79">
      <w:pPr>
        <w:jc w:val="center"/>
        <w:rPr>
          <w:color w:val="000000"/>
        </w:rPr>
      </w:pPr>
    </w:p>
    <w:p w:rsidR="00E40B79" w:rsidRPr="008B20D3" w:rsidRDefault="00E40B79" w:rsidP="00F3191D">
      <w:pPr>
        <w:ind w:firstLine="180"/>
        <w:jc w:val="both"/>
        <w:rPr>
          <w:color w:val="000000"/>
        </w:rPr>
      </w:pPr>
      <w:r w:rsidRPr="008B20D3">
        <w:rPr>
          <w:color w:val="000000"/>
        </w:rPr>
        <w:t>Similar results were obtained for pitch responses as shown in Figure 3.</w:t>
      </w:r>
    </w:p>
    <w:p w:rsidR="00E40B79" w:rsidRPr="008B20D3" w:rsidRDefault="00E40B79" w:rsidP="00E40B79">
      <w:pPr>
        <w:ind w:firstLine="274"/>
        <w:jc w:val="both"/>
        <w:rPr>
          <w:b/>
          <w:color w:val="000000"/>
        </w:rPr>
      </w:pPr>
    </w:p>
    <w:p w:rsidR="00E40B79" w:rsidRPr="008B20D3" w:rsidRDefault="00E40B79" w:rsidP="00E40B79">
      <w:pPr>
        <w:jc w:val="center"/>
        <w:rPr>
          <w:b/>
          <w:color w:val="000000"/>
        </w:rPr>
      </w:pPr>
      <w:r w:rsidRPr="008B20D3">
        <w:rPr>
          <w:noProof/>
        </w:rPr>
        <w:lastRenderedPageBreak/>
        <w:drawing>
          <wp:inline distT="0" distB="0" distL="0" distR="0">
            <wp:extent cx="31718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l="3600" t="4456" r="7133"/>
                    <a:stretch>
                      <a:fillRect/>
                    </a:stretch>
                  </pic:blipFill>
                  <pic:spPr bwMode="auto">
                    <a:xfrm>
                      <a:off x="0" y="0"/>
                      <a:ext cx="3171825" cy="1838325"/>
                    </a:xfrm>
                    <a:prstGeom prst="rect">
                      <a:avLst/>
                    </a:prstGeom>
                    <a:noFill/>
                    <a:ln>
                      <a:noFill/>
                    </a:ln>
                  </pic:spPr>
                </pic:pic>
              </a:graphicData>
            </a:graphic>
          </wp:inline>
        </w:drawing>
      </w:r>
    </w:p>
    <w:p w:rsidR="00E40B79" w:rsidRDefault="00E40B79" w:rsidP="0019366E">
      <w:pPr>
        <w:tabs>
          <w:tab w:val="left" w:pos="90"/>
          <w:tab w:val="left" w:pos="288"/>
        </w:tabs>
        <w:spacing w:after="120"/>
        <w:jc w:val="center"/>
        <w:rPr>
          <w:color w:val="000000"/>
        </w:rPr>
      </w:pPr>
      <w:r w:rsidRPr="008B20D3">
        <w:rPr>
          <w:color w:val="000000"/>
        </w:rPr>
        <w:t xml:space="preserve">Fig. 3. </w:t>
      </w:r>
      <w:r w:rsidR="00C6134D">
        <w:rPr>
          <w:color w:val="000000"/>
        </w:rPr>
        <w:t>F</w:t>
      </w:r>
      <w:r w:rsidRPr="00C6134D">
        <w:rPr>
          <w:color w:val="000000"/>
        </w:rPr>
        <w:t xml:space="preserve">light data (solid) </w:t>
      </w:r>
      <w:r w:rsidR="00C6134D">
        <w:rPr>
          <w:color w:val="000000"/>
        </w:rPr>
        <w:t>vs. simulation results</w:t>
      </w:r>
      <w:r w:rsidRPr="00C6134D">
        <w:rPr>
          <w:color w:val="000000"/>
        </w:rPr>
        <w:t xml:space="preserve"> for pitch rate</w:t>
      </w:r>
    </w:p>
    <w:p w:rsidR="0019366E" w:rsidRDefault="0019366E" w:rsidP="0019366E">
      <w:pPr>
        <w:spacing w:after="120"/>
        <w:ind w:firstLine="187"/>
        <w:jc w:val="both"/>
        <w:rPr>
          <w:color w:val="000000"/>
        </w:rPr>
      </w:pPr>
      <w:r>
        <w:rPr>
          <w:color w:val="000000"/>
        </w:rPr>
        <w:tab/>
        <w:t xml:space="preserve">Using the validated flight dynamics model, a model for the airplane was created in the </w:t>
      </w:r>
      <w:proofErr w:type="spellStart"/>
      <w:r>
        <w:rPr>
          <w:color w:val="000000"/>
        </w:rPr>
        <w:t>FlightGear</w:t>
      </w:r>
      <w:proofErr w:type="spellEnd"/>
      <w:r>
        <w:rPr>
          <w:color w:val="000000"/>
        </w:rPr>
        <w:t xml:space="preserve"> Flight Simulator as shown in the figure below.  </w:t>
      </w:r>
    </w:p>
    <w:p w:rsidR="00854011" w:rsidRDefault="003B68C0" w:rsidP="00FC35A3">
      <w:pPr>
        <w:pStyle w:val="Textbody"/>
        <w:keepNext/>
        <w:tabs>
          <w:tab w:val="clear" w:pos="288"/>
        </w:tabs>
        <w:spacing w:after="0" w:line="240" w:lineRule="auto"/>
        <w:ind w:firstLine="0"/>
      </w:pPr>
      <w:r w:rsidRPr="00D1191F">
        <w:rPr>
          <w:noProof/>
          <w:lang w:eastAsia="en-US"/>
        </w:rPr>
        <w:drawing>
          <wp:inline distT="0" distB="0" distL="0" distR="0">
            <wp:extent cx="3076575" cy="20193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76575" cy="2019300"/>
                    </a:xfrm>
                    <a:prstGeom prst="rect">
                      <a:avLst/>
                    </a:prstGeom>
                    <a:noFill/>
                    <a:ln>
                      <a:noFill/>
                    </a:ln>
                  </pic:spPr>
                </pic:pic>
              </a:graphicData>
            </a:graphic>
          </wp:inline>
        </w:drawing>
      </w:r>
    </w:p>
    <w:p w:rsidR="00854011" w:rsidRDefault="00854011" w:rsidP="00FC35A3">
      <w:pPr>
        <w:pStyle w:val="Caption"/>
        <w:spacing w:before="0"/>
        <w:rPr>
          <w:i w:val="0"/>
          <w:sz w:val="20"/>
          <w:szCs w:val="20"/>
        </w:rPr>
      </w:pPr>
      <w:del w:id="6" w:author="Ohanes Dadian" w:date="2016-03-14T21:30:00Z">
        <w:r w:rsidRPr="00C6134D" w:rsidDel="007F66A2">
          <w:rPr>
            <w:i w:val="0"/>
            <w:sz w:val="20"/>
            <w:szCs w:val="20"/>
          </w:rPr>
          <w:delText xml:space="preserve">Figure </w:delText>
        </w:r>
      </w:del>
      <w:ins w:id="7" w:author="Ohanes Dadian" w:date="2016-03-14T21:30:00Z">
        <w:r w:rsidR="007F66A2" w:rsidRPr="00C6134D">
          <w:rPr>
            <w:i w:val="0"/>
            <w:sz w:val="20"/>
            <w:szCs w:val="20"/>
          </w:rPr>
          <w:t>Fig</w:t>
        </w:r>
        <w:r w:rsidR="007F66A2">
          <w:rPr>
            <w:i w:val="0"/>
            <w:sz w:val="20"/>
            <w:szCs w:val="20"/>
          </w:rPr>
          <w:t>.</w:t>
        </w:r>
        <w:r w:rsidR="007F66A2" w:rsidRPr="00C6134D">
          <w:rPr>
            <w:i w:val="0"/>
            <w:sz w:val="20"/>
            <w:szCs w:val="20"/>
          </w:rPr>
          <w:t xml:space="preserve"> </w:t>
        </w:r>
      </w:ins>
      <w:r w:rsidR="00792FF4">
        <w:rPr>
          <w:i w:val="0"/>
          <w:sz w:val="20"/>
          <w:szCs w:val="20"/>
        </w:rPr>
        <w:t>4. Twin-e</w:t>
      </w:r>
      <w:r w:rsidRPr="00C6134D">
        <w:rPr>
          <w:i w:val="0"/>
          <w:sz w:val="20"/>
          <w:szCs w:val="20"/>
        </w:rPr>
        <w:t xml:space="preserve">ngine </w:t>
      </w:r>
      <w:r w:rsidR="00792FF4">
        <w:rPr>
          <w:i w:val="0"/>
          <w:sz w:val="20"/>
          <w:szCs w:val="20"/>
        </w:rPr>
        <w:t xml:space="preserve">model in </w:t>
      </w:r>
      <w:proofErr w:type="spellStart"/>
      <w:r w:rsidR="00792FF4">
        <w:rPr>
          <w:i w:val="0"/>
          <w:sz w:val="20"/>
          <w:szCs w:val="20"/>
        </w:rPr>
        <w:t>FlightGear</w:t>
      </w:r>
      <w:proofErr w:type="spellEnd"/>
      <w:r w:rsidR="00792FF4">
        <w:rPr>
          <w:i w:val="0"/>
          <w:sz w:val="20"/>
          <w:szCs w:val="20"/>
        </w:rPr>
        <w:t xml:space="preserve"> simulator</w:t>
      </w:r>
    </w:p>
    <w:p w:rsidR="00792FF4" w:rsidRPr="00C6134D" w:rsidRDefault="00792FF4" w:rsidP="00792FF4">
      <w:pPr>
        <w:pStyle w:val="Caption"/>
        <w:ind w:firstLine="180"/>
        <w:jc w:val="both"/>
        <w:rPr>
          <w:i w:val="0"/>
          <w:sz w:val="20"/>
          <w:szCs w:val="20"/>
        </w:rPr>
      </w:pPr>
      <w:r>
        <w:rPr>
          <w:i w:val="0"/>
          <w:sz w:val="20"/>
          <w:szCs w:val="20"/>
        </w:rPr>
        <w:t xml:space="preserve">As discussed below, the data required for the neural network training was generated using the </w:t>
      </w:r>
      <w:proofErr w:type="spellStart"/>
      <w:r>
        <w:rPr>
          <w:i w:val="0"/>
          <w:sz w:val="20"/>
          <w:szCs w:val="20"/>
        </w:rPr>
        <w:t>FlightGear</w:t>
      </w:r>
      <w:proofErr w:type="spellEnd"/>
      <w:r>
        <w:rPr>
          <w:i w:val="0"/>
          <w:sz w:val="20"/>
          <w:szCs w:val="20"/>
        </w:rPr>
        <w:t xml:space="preserve"> model of the airplane. </w:t>
      </w:r>
    </w:p>
    <w:p w:rsidR="002510FD" w:rsidRDefault="002510FD" w:rsidP="002510FD">
      <w:pPr>
        <w:pStyle w:val="Heading1"/>
        <w:keepLines/>
        <w:numPr>
          <w:ilvl w:val="0"/>
          <w:numId w:val="28"/>
        </w:numPr>
        <w:tabs>
          <w:tab w:val="left" w:pos="216"/>
        </w:tabs>
        <w:suppressAutoHyphens/>
        <w:autoSpaceDE/>
        <w:textAlignment w:val="baseline"/>
      </w:pPr>
      <w:r>
        <w:t>nonlinear control using neural networks</w:t>
      </w:r>
    </w:p>
    <w:p w:rsidR="0040100B" w:rsidRDefault="0040100B" w:rsidP="009F3B30">
      <w:pPr>
        <w:pStyle w:val="Textbody"/>
        <w:spacing w:after="0" w:line="240" w:lineRule="auto"/>
      </w:pPr>
      <w:r w:rsidRPr="0040100B">
        <w:t xml:space="preserve">An artificial neural network is a non-linear and parallel computational model that contains interconnected neurons which can perform computations significantly faster than that of linearly programmed computer. </w:t>
      </w:r>
      <w:r w:rsidR="002228E3">
        <w:t xml:space="preserve">The neurons are interconnected, forming a directed graph. </w:t>
      </w:r>
      <w:r w:rsidRPr="0040100B">
        <w:t>Mode</w:t>
      </w:r>
      <w:r>
        <w:t>led after the mammalian brain, the network</w:t>
      </w:r>
      <w:r w:rsidRPr="0040100B">
        <w:t xml:space="preserve"> builds up knowledge of its environment through training</w:t>
      </w:r>
      <w:r>
        <w:t>, as it is parametric by design to no a-priori knowledge</w:t>
      </w:r>
      <w:r w:rsidRPr="0040100B">
        <w:t xml:space="preserve">. </w:t>
      </w:r>
      <w:r>
        <w:t>Current k</w:t>
      </w:r>
      <w:r w:rsidRPr="0040100B">
        <w:t>nowledge is weighted in the form of signal strength between the neurons</w:t>
      </w:r>
      <w:r>
        <w:t>, providing critical path to desired output.</w:t>
      </w:r>
      <w:r w:rsidR="005425F5">
        <w:t xml:space="preserve"> This process is accomplished through a learning algorithm.</w:t>
      </w:r>
    </w:p>
    <w:p w:rsidR="00854011" w:rsidRDefault="00854011" w:rsidP="009F3B30">
      <w:pPr>
        <w:pStyle w:val="Textbody"/>
        <w:spacing w:after="0" w:line="240" w:lineRule="auto"/>
      </w:pPr>
      <w:r>
        <w:t xml:space="preserve">ANNs can approximate virtually any function with accuracy based on the size of the available sample data, without a priori assumptions </w:t>
      </w:r>
      <w:r w:rsidR="00913D81">
        <w:t xml:space="preserve">of the specific functional form </w:t>
      </w:r>
      <w:r w:rsidR="00D5518B">
        <w:t>[19</w:t>
      </w:r>
      <w:r w:rsidR="00A920A1">
        <w:t>]</w:t>
      </w:r>
      <w:r w:rsidR="00913D81">
        <w:t>.</w:t>
      </w:r>
      <w:r>
        <w:t xml:space="preserve"> The functional form is derived directly from the example data, i.e. </w:t>
      </w:r>
      <w:r w:rsidR="00913D81">
        <w:t xml:space="preserve">through </w:t>
      </w:r>
      <w:r>
        <w:t xml:space="preserve">learning. Literature has shown that neural networks function as highly nonlinear </w:t>
      </w:r>
      <w:r w:rsidR="00B61A3D">
        <w:t>dynamical systems</w:t>
      </w:r>
      <w:r>
        <w:t xml:space="preserve"> and offer distinct advantages over conventional linear controllers in terms of desired performance</w:t>
      </w:r>
      <w:r w:rsidR="006E627C">
        <w:t xml:space="preserve"> [19</w:t>
      </w:r>
      <w:r w:rsidR="00913D81">
        <w:t>]</w:t>
      </w:r>
      <w:r>
        <w:t xml:space="preserve">. There are many different classifications of neural networks. Each classification is </w:t>
      </w:r>
      <w:r>
        <w:lastRenderedPageBreak/>
        <w:t>geared toward solving certain problems such as prediction, pattern recognition, image</w:t>
      </w:r>
      <w:r w:rsidR="000A2E05">
        <w:t xml:space="preserve"> analysis, and adaptive control </w:t>
      </w:r>
      <w:r w:rsidR="006E627C">
        <w:t>[20]</w:t>
      </w:r>
      <w:r w:rsidR="000A2E05">
        <w:t>.</w:t>
      </w:r>
    </w:p>
    <w:p w:rsidR="00097D4B" w:rsidRDefault="00854011" w:rsidP="00097D4B">
      <w:pPr>
        <w:pStyle w:val="Textbody"/>
      </w:pPr>
      <w:r>
        <w:t xml:space="preserve">The most </w:t>
      </w:r>
      <w:del w:id="8" w:author="Ohanes Dadian" w:date="2016-03-08T12:53:00Z">
        <w:r w:rsidDel="00094FEB">
          <w:delText xml:space="preserve">popular </w:delText>
        </w:r>
      </w:del>
      <w:ins w:id="9" w:author="Ohanes Dadian" w:date="2016-03-08T12:53:00Z">
        <w:r w:rsidR="00094FEB">
          <w:t xml:space="preserve">popular </w:t>
        </w:r>
      </w:ins>
      <w:r w:rsidR="002228E3">
        <w:t>among these classifications</w:t>
      </w:r>
      <w:r>
        <w:t xml:space="preserve"> is the feedforward network. </w:t>
      </w:r>
      <w:r w:rsidR="002228E3">
        <w:t>T</w:t>
      </w:r>
      <w:r>
        <w:t>his model</w:t>
      </w:r>
      <w:r w:rsidR="004C5D3C">
        <w:t xml:space="preserve"> encapsulates neurons within a series of layers. This includes an input, hidden, and output layer</w:t>
      </w:r>
      <w:r w:rsidR="00995BFC">
        <w:t>s</w:t>
      </w:r>
      <w:r w:rsidR="004C5D3C">
        <w:t>. Both the input and output layer are linear, while the hidden layer</w:t>
      </w:r>
      <w:r w:rsidR="00995BFC">
        <w:t>s</w:t>
      </w:r>
      <w:r w:rsidR="004C5D3C">
        <w:t xml:space="preserve"> </w:t>
      </w:r>
      <w:r w:rsidR="00995BFC">
        <w:t>are</w:t>
      </w:r>
      <w:r w:rsidR="004C5D3C">
        <w:t xml:space="preserve"> nonlinear.</w:t>
      </w:r>
      <w:r w:rsidR="00995BFC">
        <w:t xml:space="preserve"> A model may have single to multiple hidden layers, depending on the design. The</w:t>
      </w:r>
      <w:r w:rsidR="004C5D3C">
        <w:t xml:space="preserve"> model is unidirectional with the input layer flowing through the output layer. </w:t>
      </w:r>
      <w:r w:rsidR="00995BFC">
        <w:t>Hence, the feedforward moniker.</w:t>
      </w:r>
    </w:p>
    <w:p w:rsidR="00995BFC" w:rsidRDefault="00995BFC" w:rsidP="00097D4B">
      <w:pPr>
        <w:pStyle w:val="Textbody"/>
      </w:pPr>
      <w:r>
        <w:t xml:space="preserve">The neurons in the hidden layers </w:t>
      </w:r>
      <w:r w:rsidR="00097D4B">
        <w:t xml:space="preserve">are activated using an activation function, usually a logistic sigmoid. </w:t>
      </w:r>
      <w:del w:id="10" w:author="Ohanes Dadian" w:date="2016-03-08T12:38:00Z">
        <w:r w:rsidR="00097D4B" w:rsidDel="00DB413F">
          <w:delText>It’s</w:delText>
        </w:r>
      </w:del>
      <w:ins w:id="11" w:author="Ohanes Dadian" w:date="2016-03-08T12:38:00Z">
        <w:r w:rsidR="00DB413F">
          <w:t>Its</w:t>
        </w:r>
      </w:ins>
      <w:r w:rsidR="00097D4B">
        <w:t xml:space="preserve"> nonlinear behavior allows it to perform high-order approximations within a close delta to the desired result. The neurons in the output </w:t>
      </w:r>
      <w:r w:rsidR="00DA045E">
        <w:t>layer exhibit the overall response to the network by the activations which occur in the hidden layer.</w:t>
      </w:r>
    </w:p>
    <w:p w:rsidR="00F76A45" w:rsidRDefault="00DA045E" w:rsidP="00854011">
      <w:pPr>
        <w:pStyle w:val="Textbody"/>
      </w:pPr>
      <w:r>
        <w:t>T</w:t>
      </w:r>
      <w:r w:rsidR="00854011">
        <w:t>he output signal generated from neuron activation is used in adjusting the connection weights between the neurons. This e</w:t>
      </w:r>
      <w:r w:rsidR="00A32CC4">
        <w:t>ffectively builds</w:t>
      </w:r>
      <w:r w:rsidR="00854011">
        <w:t xml:space="preserve"> a least cost path to the desired output in the model; in turn generating a p</w:t>
      </w:r>
      <w:r w:rsidR="00A32CC4">
        <w:t>roperly fitted model</w:t>
      </w:r>
      <w:r w:rsidR="00AC52A9">
        <w:t xml:space="preserve"> [21</w:t>
      </w:r>
      <w:r w:rsidR="00F76A45">
        <w:t>]</w:t>
      </w:r>
      <w:r w:rsidR="00A32CC4">
        <w:t xml:space="preserve">. This is desirable for many applications including </w:t>
      </w:r>
      <w:r>
        <w:t xml:space="preserve">handwriting, target recognition, and </w:t>
      </w:r>
      <w:r w:rsidR="00854011">
        <w:t>flight control. Performing machine lear</w:t>
      </w:r>
      <w:r w:rsidR="005A6D59">
        <w:t xml:space="preserve">ning for aircraft control would </w:t>
      </w:r>
      <w:r w:rsidR="00F76A45">
        <w:t xml:space="preserve">be </w:t>
      </w:r>
      <w:r w:rsidR="005A6D59">
        <w:t>beneficial for the complete control of the aircraft in the entire flight envelope.</w:t>
      </w:r>
      <w:r w:rsidR="00F76A45">
        <w:t xml:space="preserve"> However, as discussed above, this paper discusses the application of recurrent neural networks for nonlinear flights control. </w:t>
      </w:r>
      <w:r>
        <w:t>The following section discusses why this model is a choice candidate for such a problem.</w:t>
      </w:r>
    </w:p>
    <w:p w:rsidR="009942FB" w:rsidRPr="009942FB" w:rsidRDefault="009942FB" w:rsidP="009942FB">
      <w:pPr>
        <w:pStyle w:val="Heading2"/>
        <w:numPr>
          <w:ilvl w:val="1"/>
          <w:numId w:val="42"/>
        </w:numPr>
        <w:ind w:left="180"/>
        <w:jc w:val="both"/>
        <w:rPr>
          <w:color w:val="000000"/>
        </w:rPr>
      </w:pPr>
      <w:r w:rsidRPr="009942FB">
        <w:rPr>
          <w:color w:val="000000"/>
        </w:rPr>
        <w:t>Recurrent Neural Network</w:t>
      </w:r>
    </w:p>
    <w:p w:rsidR="00876C93" w:rsidRDefault="00854011" w:rsidP="00854011">
      <w:pPr>
        <w:pStyle w:val="Textbody"/>
      </w:pPr>
      <w:r>
        <w:t>Recurre</w:t>
      </w:r>
      <w:r w:rsidR="00F76A45">
        <w:t>nt neural networks (RNN) differ</w:t>
      </w:r>
      <w:r w:rsidR="00835A03">
        <w:t xml:space="preserve"> from feed-forward networks </w:t>
      </w:r>
      <w:r w:rsidR="00F92627">
        <w:t>through</w:t>
      </w:r>
      <w:r w:rsidR="00835A03">
        <w:t xml:space="preserve"> t</w:t>
      </w:r>
      <w:r w:rsidR="009D192D">
        <w:t>he inclusion of a</w:t>
      </w:r>
      <w:r w:rsidR="00F92627">
        <w:t xml:space="preserve"> feedback loop</w:t>
      </w:r>
      <w:r>
        <w:t>.</w:t>
      </w:r>
      <w:r w:rsidR="00B76699">
        <w:t xml:space="preserve"> This gives the model an inherently directed cycle between for the series of neurons. This brings </w:t>
      </w:r>
      <w:r w:rsidR="006E3088">
        <w:t>the behavior of the system closer to that of the mammalian brain, as it relies heavily on feedback.</w:t>
      </w:r>
      <w:r w:rsidR="00B76699">
        <w:t xml:space="preserve"> </w:t>
      </w:r>
      <w:r w:rsidR="00F92627">
        <w:t xml:space="preserve"> </w:t>
      </w:r>
      <w:r>
        <w:t xml:space="preserve"> </w:t>
      </w:r>
      <w:r w:rsidR="002D1779">
        <w:t xml:space="preserve">The change </w:t>
      </w:r>
      <w:r w:rsidR="009D192D">
        <w:t>offers nonlinear dynamic</w:t>
      </w:r>
      <w:r w:rsidR="00B76699">
        <w:t xml:space="preserve"> and temporal</w:t>
      </w:r>
      <w:r w:rsidR="009D192D">
        <w:t xml:space="preserve"> behavior through the addition of time delay units feeding into the input signal</w:t>
      </w:r>
      <w:r w:rsidR="00B76699">
        <w:t>s from the output neurons</w:t>
      </w:r>
      <w:r w:rsidR="009D192D">
        <w:t xml:space="preserve">, as shown in Figure </w:t>
      </w:r>
      <w:del w:id="12" w:author="Ohanes Dadian" w:date="2016-03-08T12:51:00Z">
        <w:r w:rsidR="00F92627" w:rsidDel="00BC4F7E">
          <w:delText>5</w:delText>
        </w:r>
      </w:del>
      <w:ins w:id="13" w:author="Ohanes Dadian" w:date="2016-03-14T21:32:00Z">
        <w:r w:rsidR="002D46A1">
          <w:t>5</w:t>
        </w:r>
      </w:ins>
      <w:r w:rsidR="009D192D">
        <w:t xml:space="preserve">. </w:t>
      </w:r>
      <w:r w:rsidR="006E3088">
        <w:t>This in turn provides compatibili</w:t>
      </w:r>
      <w:r w:rsidR="00876C93">
        <w:t>ty with classical control laws.</w:t>
      </w:r>
    </w:p>
    <w:p w:rsidR="00D90FC3" w:rsidRDefault="00F92627" w:rsidP="00854011">
      <w:pPr>
        <w:pStyle w:val="Textbody"/>
      </w:pPr>
      <w:r>
        <w:t xml:space="preserve">The design allows for improved training capability, </w:t>
      </w:r>
      <w:r w:rsidR="00B76699">
        <w:t>as the multiplexed result of the output signal and input signal shift the internal neurons closer to the designed teacher signal</w:t>
      </w:r>
      <w:r>
        <w:t>.</w:t>
      </w:r>
      <w:r w:rsidR="00B450DC">
        <w:t xml:space="preserve"> </w:t>
      </w:r>
      <w:r w:rsidR="00B76699">
        <w:t xml:space="preserve"> This also results in continuous excitation rather than discrete, as seen in feedforward models.</w:t>
      </w:r>
    </w:p>
    <w:p w:rsidR="000849B0" w:rsidRDefault="00D90FC3" w:rsidP="00D90FC3">
      <w:pPr>
        <w:pStyle w:val="Textbody"/>
      </w:pPr>
      <w:r>
        <w:t>The output signal is fed back into the network, exciting the neurons for the generation of the next state. There has been much interest in using RNNs for technical applications where it is necessary to map sequences of input and output pairs, with or without a teacher. Many research efforts are averse to using RNNs due to their complex behavior, difficult implementation, and high computational requirement. Despite this fact, they tend to have large dynamical memory and highly adaptable computational capabilities. This tends to provide flight control researchers with a bit of a paradox in term of employing them. One model of this class, echo state network, stands out to rid us of this problem [10].</w:t>
      </w:r>
    </w:p>
    <w:p w:rsidR="00F92627" w:rsidRDefault="00B450DC" w:rsidP="00854011">
      <w:pPr>
        <w:pStyle w:val="Textbody"/>
      </w:pPr>
      <w:r>
        <w:t xml:space="preserve">In addition to this, it provides the ability to store current knowledge by way of associative memories. In turn, this </w:t>
      </w:r>
      <w:r>
        <w:lastRenderedPageBreak/>
        <w:t xml:space="preserve">provides a means for backpropagation over time using weights throughout all epochs. </w:t>
      </w:r>
      <w:r w:rsidR="000849B0">
        <w:t>This provides a complete temporal pattern for deciding connection weights.</w:t>
      </w:r>
    </w:p>
    <w:p w:rsidR="00642D94" w:rsidRDefault="000638EC" w:rsidP="00642D94">
      <w:pPr>
        <w:pStyle w:val="Textbody"/>
        <w:rPr>
          <w:ins w:id="14" w:author="Ohanes Dadian" w:date="2016-03-14T21:09:00Z"/>
        </w:rPr>
        <w:pPrChange w:id="15" w:author="Ohanes Dadian" w:date="2016-03-14T21:16:00Z">
          <w:pPr>
            <w:pStyle w:val="Textbody"/>
          </w:pPr>
        </w:pPrChange>
      </w:pPr>
      <w:r>
        <w:t xml:space="preserve">The memory in the hidden layer may </w:t>
      </w:r>
      <w:r w:rsidR="00876C93">
        <w:t xml:space="preserve">be </w:t>
      </w:r>
      <w:r>
        <w:t>modeled as a state space. The neurons make up the state, charged by the time delay propagation of the output neurons.</w:t>
      </w:r>
      <w:ins w:id="16" w:author="Ohanes Dadian" w:date="2016-03-14T21:16:00Z">
        <w:r w:rsidR="00642D94">
          <w:t xml:space="preserve"> A time delay induced network can be seen in Figure </w:t>
        </w:r>
      </w:ins>
      <w:ins w:id="17" w:author="Ohanes Dadian" w:date="2016-03-14T21:17:00Z">
        <w:r w:rsidR="00642D94">
          <w:t xml:space="preserve">5. The activation function </w:t>
        </w:r>
        <w:proofErr w:type="gramStart"/>
        <w:r w:rsidR="00642D94" w:rsidRPr="00642D94">
          <w:rPr>
            <w:i/>
            <w:rPrChange w:id="18" w:author="Ohanes Dadian" w:date="2016-03-14T21:20:00Z">
              <w:rPr/>
            </w:rPrChange>
          </w:rPr>
          <w:t>a(</w:t>
        </w:r>
        <w:proofErr w:type="gramEnd"/>
        <w:r w:rsidR="00642D94" w:rsidRPr="00642D94">
          <w:rPr>
            <w:i/>
            <w:rPrChange w:id="19" w:author="Ohanes Dadian" w:date="2016-03-14T21:20:00Z">
              <w:rPr/>
            </w:rPrChange>
          </w:rPr>
          <w:t>t)</w:t>
        </w:r>
        <w:r w:rsidR="00642D94">
          <w:t xml:space="preserve"> is computed using the weight matrix w, input signal </w:t>
        </w:r>
        <w:r w:rsidR="00642D94" w:rsidRPr="00642D94">
          <w:rPr>
            <w:i/>
            <w:rPrChange w:id="20" w:author="Ohanes Dadian" w:date="2016-03-14T21:20:00Z">
              <w:rPr/>
            </w:rPrChange>
          </w:rPr>
          <w:t>p(t)</w:t>
        </w:r>
        <w:r w:rsidR="00642D94">
          <w:t xml:space="preserve">, </w:t>
        </w:r>
      </w:ins>
      <w:ins w:id="21" w:author="Ohanes Dadian" w:date="2016-03-14T21:19:00Z">
        <w:r w:rsidR="00642D94">
          <w:t xml:space="preserve">and scaling coefficients </w:t>
        </w:r>
        <w:r w:rsidR="00642D94" w:rsidRPr="00642D94">
          <w:rPr>
            <w:i/>
            <w:rPrChange w:id="22" w:author="Ohanes Dadian" w:date="2016-03-14T21:20:00Z">
              <w:rPr/>
            </w:rPrChange>
          </w:rPr>
          <w:t>I</w:t>
        </w:r>
        <w:r w:rsidR="00642D94">
          <w:t xml:space="preserve"> and </w:t>
        </w:r>
        <w:proofErr w:type="spellStart"/>
        <w:r w:rsidR="00642D94" w:rsidRPr="00642D94">
          <w:rPr>
            <w:i/>
            <w:rPrChange w:id="23" w:author="Ohanes Dadian" w:date="2016-03-14T21:20:00Z">
              <w:rPr/>
            </w:rPrChange>
          </w:rPr>
          <w:t>i</w:t>
        </w:r>
        <w:proofErr w:type="spellEnd"/>
        <w:r w:rsidR="00642D94">
          <w:t>.</w:t>
        </w:r>
      </w:ins>
      <w:ins w:id="24" w:author="Ohanes Dadian" w:date="2016-03-14T21:20:00Z">
        <w:r w:rsidR="00642D94">
          <w:t xml:space="preserve"> </w:t>
        </w:r>
      </w:ins>
      <w:ins w:id="25" w:author="Ohanes Dadian" w:date="2016-03-14T21:21:00Z">
        <w:r w:rsidR="00642D94">
          <w:t xml:space="preserve">The input signal, shifted by coefficient </w:t>
        </w:r>
        <w:proofErr w:type="spellStart"/>
        <w:r w:rsidR="00642D94">
          <w:t>i</w:t>
        </w:r>
        <w:proofErr w:type="spellEnd"/>
        <w:r w:rsidR="00642D94">
          <w:t>, is multiplexed with the current knowledge shifted by coefficient I.</w:t>
        </w:r>
      </w:ins>
    </w:p>
    <w:p w:rsidR="000638EC" w:rsidRDefault="000638EC" w:rsidP="00854011">
      <w:pPr>
        <w:pStyle w:val="Textbody"/>
      </w:pPr>
      <w:del w:id="26" w:author="Ohanes Dadian" w:date="2016-03-14T21:09:00Z">
        <w:r w:rsidDel="006A18F3">
          <w:delText xml:space="preserve"> </w:delText>
        </w:r>
      </w:del>
      <w:r>
        <w:t>Effects of the environment are applied to the model through the input sources (signals). Order is determined by the number of time-delay units.</w:t>
      </w:r>
      <w:del w:id="27" w:author="Ohanes Dadian" w:date="2016-03-14T21:20:00Z">
        <w:r w:rsidDel="00642D94">
          <w:delText xml:space="preserve"> </w:delText>
        </w:r>
      </w:del>
    </w:p>
    <w:p w:rsidR="002D1779" w:rsidRDefault="00F92627" w:rsidP="00854011">
      <w:pPr>
        <w:pStyle w:val="Textbody"/>
      </w:pPr>
      <w:r>
        <w:t xml:space="preserve"> </w:t>
      </w:r>
      <w:r w:rsidR="00876C93">
        <w:t>Training may be completed using supervised or reinforcement learning. With supervised learning, with the teacher signal being fe</w:t>
      </w:r>
      <w:r w:rsidR="00D90FC3">
        <w:t>d into the input signal used in activation of the hidden neurons. Reinforcement learning, on the other hand provides a fitness function instead of a teacher signal.</w:t>
      </w:r>
    </w:p>
    <w:p w:rsidR="00F92627" w:rsidRDefault="00F92627" w:rsidP="006A18F3">
      <w:pPr>
        <w:pStyle w:val="Textbody"/>
        <w:keepNext/>
        <w:ind w:firstLine="0"/>
        <w:pPrChange w:id="28" w:author="Ohanes Dadian" w:date="2016-03-14T21:06:00Z">
          <w:pPr>
            <w:pStyle w:val="Textbody"/>
            <w:keepNext/>
          </w:pPr>
        </w:pPrChange>
      </w:pPr>
      <w:del w:id="29" w:author="Ohanes Dadian" w:date="2016-03-14T21:05:00Z">
        <w:r w:rsidDel="006A18F3">
          <w:rPr>
            <w:noProof/>
            <w:lang w:eastAsia="en-US"/>
          </w:rPr>
          <w:drawing>
            <wp:inline distT="0" distB="0" distL="0" distR="0" wp14:anchorId="17552F02" wp14:editId="39F925EF">
              <wp:extent cx="2095500" cy="1685925"/>
              <wp:effectExtent l="0" t="0" r="0" b="9525"/>
              <wp:docPr id="6" name="Picture 6" descr="http://www.mathworks.com/help/nnet/ug/dynamic_simplerecur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2_1457061365008_693" descr="http://www.mathworks.com/help/nnet/ug/dynamic_simplerecurren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1685925"/>
                      </a:xfrm>
                      <a:prstGeom prst="rect">
                        <a:avLst/>
                      </a:prstGeom>
                      <a:noFill/>
                      <a:ln>
                        <a:noFill/>
                      </a:ln>
                    </pic:spPr>
                  </pic:pic>
                </a:graphicData>
              </a:graphic>
            </wp:inline>
          </w:drawing>
        </w:r>
      </w:del>
      <w:ins w:id="30" w:author="Ohanes Dadian" w:date="2016-03-14T21:05:00Z">
        <w:r w:rsidR="006A18F3">
          <w:rPr>
            <w:noProof/>
            <w:lang w:eastAsia="en-US"/>
          </w:rPr>
          <w:drawing>
            <wp:inline distT="0" distB="0" distL="0" distR="0">
              <wp:extent cx="3108960" cy="13131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me_delay_rn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08960" cy="1313180"/>
                      </a:xfrm>
                      <a:prstGeom prst="rect">
                        <a:avLst/>
                      </a:prstGeom>
                    </pic:spPr>
                  </pic:pic>
                </a:graphicData>
              </a:graphic>
            </wp:inline>
          </w:drawing>
        </w:r>
      </w:ins>
    </w:p>
    <w:p w:rsidR="00F92627" w:rsidRPr="000849B0" w:rsidRDefault="00F92627" w:rsidP="000849B0">
      <w:pPr>
        <w:pStyle w:val="Caption"/>
        <w:spacing w:before="0"/>
        <w:rPr>
          <w:i w:val="0"/>
          <w:sz w:val="20"/>
          <w:szCs w:val="20"/>
        </w:rPr>
      </w:pPr>
      <w:r w:rsidRPr="000849B0">
        <w:rPr>
          <w:i w:val="0"/>
          <w:sz w:val="20"/>
          <w:szCs w:val="20"/>
        </w:rPr>
        <w:t>Fig</w:t>
      </w:r>
      <w:ins w:id="31" w:author="Ohanes Dadian" w:date="2016-03-08T12:52:00Z">
        <w:r w:rsidR="007B0EA1">
          <w:rPr>
            <w:i w:val="0"/>
            <w:sz w:val="20"/>
            <w:szCs w:val="20"/>
          </w:rPr>
          <w:t>.</w:t>
        </w:r>
      </w:ins>
      <w:del w:id="32" w:author="Ohanes Dadian" w:date="2016-03-08T12:52:00Z">
        <w:r w:rsidRPr="000849B0" w:rsidDel="007B0EA1">
          <w:rPr>
            <w:i w:val="0"/>
            <w:sz w:val="20"/>
            <w:szCs w:val="20"/>
          </w:rPr>
          <w:delText>ure</w:delText>
        </w:r>
      </w:del>
      <w:r w:rsidRPr="000849B0">
        <w:rPr>
          <w:i w:val="0"/>
          <w:sz w:val="20"/>
          <w:szCs w:val="20"/>
        </w:rPr>
        <w:t xml:space="preserve"> 5.</w:t>
      </w:r>
      <w:r w:rsidR="000638EC">
        <w:rPr>
          <w:i w:val="0"/>
          <w:sz w:val="20"/>
          <w:szCs w:val="20"/>
        </w:rPr>
        <w:t xml:space="preserve"> Recurrent Neural Network with Time Delay</w:t>
      </w:r>
      <w:r w:rsidRPr="000849B0">
        <w:rPr>
          <w:i w:val="0"/>
          <w:sz w:val="20"/>
          <w:szCs w:val="20"/>
        </w:rPr>
        <w:t xml:space="preserve">  </w:t>
      </w:r>
    </w:p>
    <w:p w:rsidR="0046470F" w:rsidRPr="0046470F" w:rsidRDefault="009942FB" w:rsidP="0046470F">
      <w:pPr>
        <w:pStyle w:val="Heading2"/>
        <w:ind w:left="144"/>
        <w:jc w:val="both"/>
        <w:rPr>
          <w:color w:val="000000"/>
        </w:rPr>
      </w:pPr>
      <w:r>
        <w:rPr>
          <w:color w:val="000000"/>
        </w:rPr>
        <w:t>Echo State Network</w:t>
      </w:r>
    </w:p>
    <w:p w:rsidR="00A21261" w:rsidDel="00811C08" w:rsidRDefault="00F94005" w:rsidP="00A21261">
      <w:pPr>
        <w:pStyle w:val="Textbody"/>
        <w:spacing w:after="60" w:line="240" w:lineRule="auto"/>
        <w:ind w:left="144" w:firstLine="0"/>
        <w:rPr>
          <w:moveFrom w:id="33" w:author="Ohanes Dadian" w:date="2016-03-05T12:20:00Z"/>
        </w:rPr>
      </w:pPr>
      <w:ins w:id="34" w:author="Ohanes Dadian" w:date="2016-03-11T12:05:00Z">
        <w:r>
          <w:tab/>
        </w:r>
      </w:ins>
      <w:moveFromRangeStart w:id="35" w:author="Ohanes Dadian" w:date="2016-03-05T12:20:00Z" w:name="move444943787"/>
      <w:moveFrom w:id="36" w:author="Ohanes Dadian" w:date="2016-03-05T12:20:00Z">
        <w:r w:rsidR="00F6615A" w:rsidDel="00811C08">
          <w:t>The case for recurrent neural networks to perform adaptive control can be seen as a natural fit, give</w:t>
        </w:r>
        <w:r w:rsidR="00811C08" w:rsidDel="00811C08">
          <w:t>n</w:t>
        </w:r>
        <w:r w:rsidR="00F6615A" w:rsidDel="00811C08">
          <w:t xml:space="preserve"> the preceding arguments. The question then lies in which implementation to choose, as there are various recurrent models. The Hopfield network, </w:t>
        </w:r>
        <w:r w:rsidR="00811C08" w:rsidDel="00811C08">
          <w:t xml:space="preserve">which uses stationary inputs and hebbian learning. Although the symmetric connections simplify the design, the complexity as compared to a multilayer perceptron is of a high order. There is the </w:t>
        </w:r>
      </w:moveFrom>
    </w:p>
    <w:moveFromRangeEnd w:id="35"/>
    <w:p w:rsidR="00F94005" w:rsidRDefault="00811C08" w:rsidP="00341358">
      <w:pPr>
        <w:pStyle w:val="Textbody"/>
        <w:spacing w:after="60" w:line="240" w:lineRule="auto"/>
        <w:ind w:firstLine="0"/>
        <w:rPr>
          <w:ins w:id="37" w:author="Ohanes Dadian" w:date="2016-03-11T12:05:00Z"/>
        </w:rPr>
      </w:pPr>
      <w:moveToRangeStart w:id="38" w:author="Ohanes Dadian" w:date="2016-03-05T12:20:00Z" w:name="move444943787"/>
      <w:moveTo w:id="39" w:author="Ohanes Dadian" w:date="2016-03-05T12:20:00Z">
        <w:r>
          <w:t xml:space="preserve">The case for recurrent neural networks </w:t>
        </w:r>
        <w:del w:id="40" w:author="Ohanes Dadian" w:date="2016-03-11T12:06:00Z">
          <w:r w:rsidDel="00F94005">
            <w:delText>to</w:delText>
          </w:r>
        </w:del>
      </w:moveTo>
      <w:ins w:id="41" w:author="Ohanes Dadian" w:date="2016-03-11T12:06:00Z">
        <w:r w:rsidR="00F94005">
          <w:t>in</w:t>
        </w:r>
      </w:ins>
      <w:moveTo w:id="42" w:author="Ohanes Dadian" w:date="2016-03-05T12:20:00Z">
        <w:r>
          <w:t xml:space="preserve"> perform</w:t>
        </w:r>
      </w:moveTo>
      <w:ins w:id="43" w:author="Ohanes Dadian" w:date="2016-03-11T12:06:00Z">
        <w:r w:rsidR="00F94005">
          <w:t>ing</w:t>
        </w:r>
      </w:ins>
      <w:moveTo w:id="44" w:author="Ohanes Dadian" w:date="2016-03-05T12:20:00Z">
        <w:r>
          <w:t xml:space="preserve"> adaptive control can be seen as a natural fit, given the preceding arguments. The question then lies in which implementation to choose, as there are various recurrent models</w:t>
        </w:r>
      </w:moveTo>
      <w:ins w:id="45" w:author="Ohanes Dadian" w:date="2016-03-11T12:06:00Z">
        <w:r w:rsidR="00F94005">
          <w:t xml:space="preserve"> available</w:t>
        </w:r>
      </w:ins>
      <w:moveTo w:id="46" w:author="Ohanes Dadian" w:date="2016-03-05T12:20:00Z">
        <w:r>
          <w:t xml:space="preserve">. </w:t>
        </w:r>
        <w:del w:id="47" w:author="Ohanes Dadian" w:date="2016-03-11T12:06:00Z">
          <w:r w:rsidDel="00F94005">
            <w:delText>The</w:delText>
          </w:r>
        </w:del>
      </w:moveTo>
      <w:ins w:id="48" w:author="Ohanes Dadian" w:date="2016-03-11T12:06:00Z">
        <w:r w:rsidR="00F94005">
          <w:t>There’s the</w:t>
        </w:r>
      </w:ins>
      <w:moveTo w:id="49" w:author="Ohanes Dadian" w:date="2016-03-05T12:20:00Z">
        <w:r>
          <w:t xml:space="preserve"> Hopfield network, which uses stationary inputs and </w:t>
        </w:r>
        <w:del w:id="50" w:author="Ohanes Dadian" w:date="2016-03-11T12:06:00Z">
          <w:r w:rsidDel="00F94005">
            <w:delText>h</w:delText>
          </w:r>
        </w:del>
      </w:moveTo>
      <w:proofErr w:type="spellStart"/>
      <w:ins w:id="51" w:author="Ohanes Dadian" w:date="2016-03-11T12:06:00Z">
        <w:r w:rsidR="00F94005">
          <w:t>H</w:t>
        </w:r>
      </w:ins>
      <w:moveTo w:id="52" w:author="Ohanes Dadian" w:date="2016-03-05T12:20:00Z">
        <w:r>
          <w:t>ebbian</w:t>
        </w:r>
        <w:proofErr w:type="spellEnd"/>
        <w:r>
          <w:t xml:space="preserve"> learning</w:t>
        </w:r>
      </w:moveTo>
      <w:ins w:id="53" w:author="Ohanes Dadian" w:date="2016-03-11T12:06:00Z">
        <w:r w:rsidR="00F94005">
          <w:t xml:space="preserve"> for training</w:t>
        </w:r>
      </w:ins>
      <w:proofErr w:type="gramStart"/>
      <w:moveTo w:id="54" w:author="Ohanes Dadian" w:date="2016-03-05T12:20:00Z">
        <w:r>
          <w:t>.</w:t>
        </w:r>
      </w:moveTo>
      <w:ins w:id="55" w:author="Ohanes Dadian" w:date="2016-03-05T15:14:00Z">
        <w:r w:rsidR="007C532C">
          <w:t>[</w:t>
        </w:r>
        <w:proofErr w:type="gramEnd"/>
        <w:r w:rsidR="007C532C">
          <w:t>24]</w:t>
        </w:r>
      </w:ins>
      <w:moveTo w:id="56" w:author="Ohanes Dadian" w:date="2016-03-05T12:20:00Z">
        <w:r>
          <w:t xml:space="preserve"> Although the symmetric connections simplify the design, the complexity </w:t>
        </w:r>
        <w:del w:id="57" w:author="Ohanes Dadian" w:date="2016-03-11T12:25:00Z">
          <w:r w:rsidDel="00B44A90">
            <w:delText>as compared to a multilayer perceptron is of a high order.</w:delText>
          </w:r>
        </w:del>
      </w:moveTo>
      <w:ins w:id="58" w:author="Ohanes Dadian" w:date="2016-03-11T12:25:00Z">
        <w:r w:rsidR="00B44A90">
          <w:t>is quite large as compared to our current multilayer perceptron.</w:t>
        </w:r>
      </w:ins>
    </w:p>
    <w:p w:rsidR="00745CD2" w:rsidRDefault="00F94005" w:rsidP="00341358">
      <w:pPr>
        <w:pStyle w:val="Textbody"/>
        <w:spacing w:after="60" w:line="240" w:lineRule="auto"/>
        <w:ind w:firstLine="0"/>
        <w:rPr>
          <w:ins w:id="59" w:author="Ohanes Dadian" w:date="2016-03-05T13:32:00Z"/>
        </w:rPr>
      </w:pPr>
      <w:ins w:id="60" w:author="Ohanes Dadian" w:date="2016-03-11T12:05:00Z">
        <w:r>
          <w:tab/>
        </w:r>
      </w:ins>
      <w:moveTo w:id="61" w:author="Ohanes Dadian" w:date="2016-03-05T12:20:00Z">
        <w:del w:id="62" w:author="Ohanes Dadian" w:date="2016-03-11T12:05:00Z">
          <w:r w:rsidR="00811C08" w:rsidDel="00F94005">
            <w:delText xml:space="preserve"> </w:delText>
          </w:r>
        </w:del>
        <w:r w:rsidR="00811C08">
          <w:t>There is the</w:t>
        </w:r>
      </w:moveTo>
      <w:ins w:id="63" w:author="Ohanes Dadian" w:date="2016-03-05T12:21:00Z">
        <w:r w:rsidR="00CB19D5">
          <w:t xml:space="preserve"> </w:t>
        </w:r>
      </w:ins>
      <w:ins w:id="64" w:author="Ohanes Dadian" w:date="2016-03-05T12:31:00Z">
        <w:r w:rsidR="00CB19D5">
          <w:t>Elman network, which has a three layer design and weighted contex</w:t>
        </w:r>
      </w:ins>
      <w:ins w:id="65" w:author="Ohanes Dadian" w:date="2016-03-11T12:05:00Z">
        <w:r>
          <w:t>t</w:t>
        </w:r>
      </w:ins>
      <w:ins w:id="66" w:author="Ohanes Dadian" w:date="2016-03-05T12:31:00Z">
        <w:r w:rsidR="00CB19D5">
          <w:t xml:space="preserve"> units in the middle layer </w:t>
        </w:r>
      </w:ins>
      <w:ins w:id="67" w:author="Ohanes Dadian" w:date="2016-03-11T12:25:00Z">
        <w:r w:rsidR="00B44A90">
          <w:t>to provide</w:t>
        </w:r>
      </w:ins>
      <w:ins w:id="68" w:author="Ohanes Dadian" w:date="2016-03-05T12:31:00Z">
        <w:r w:rsidR="00CB19D5">
          <w:t xml:space="preserve"> better signal </w:t>
        </w:r>
      </w:ins>
      <w:ins w:id="69" w:author="Ohanes Dadian" w:date="2016-03-05T12:33:00Z">
        <w:r w:rsidR="004178EE">
          <w:t>adjustment.</w:t>
        </w:r>
      </w:ins>
      <w:ins w:id="70" w:author="Ohanes Dadian" w:date="2016-03-05T12:34:00Z">
        <w:r w:rsidR="004178EE">
          <w:t xml:space="preserve"> However, the context units may lead to </w:t>
        </w:r>
      </w:ins>
      <w:ins w:id="71" w:author="Ohanes Dadian" w:date="2016-03-05T13:32:00Z">
        <w:r w:rsidR="00510BAD">
          <w:t>bloat</w:t>
        </w:r>
      </w:ins>
      <w:ins w:id="72" w:author="Ohanes Dadian" w:date="2016-03-05T12:34:00Z">
        <w:r w:rsidR="004178EE">
          <w:t xml:space="preserve"> </w:t>
        </w:r>
      </w:ins>
      <w:ins w:id="73" w:author="Ohanes Dadian" w:date="2016-03-05T13:32:00Z">
        <w:r w:rsidR="00510BAD">
          <w:t xml:space="preserve">in the </w:t>
        </w:r>
      </w:ins>
      <w:ins w:id="74" w:author="Ohanes Dadian" w:date="2016-03-05T12:37:00Z">
        <w:r w:rsidR="004178EE">
          <w:t>nonlinear</w:t>
        </w:r>
        <w:r w:rsidR="00510BAD">
          <w:t xml:space="preserve"> s</w:t>
        </w:r>
      </w:ins>
      <w:ins w:id="75" w:author="Ohanes Dadian" w:date="2016-03-05T13:32:00Z">
        <w:r w:rsidR="00745CD2">
          <w:t>tate space.</w:t>
        </w:r>
      </w:ins>
    </w:p>
    <w:p w:rsidR="00E10AA3" w:rsidRDefault="00745CD2" w:rsidP="00341358">
      <w:pPr>
        <w:pStyle w:val="Textbody"/>
        <w:spacing w:after="60" w:line="240" w:lineRule="auto"/>
        <w:ind w:firstLine="0"/>
        <w:rPr>
          <w:ins w:id="76" w:author="Ohanes Dadian" w:date="2016-03-06T20:12:00Z"/>
        </w:rPr>
      </w:pPr>
      <w:ins w:id="77" w:author="Ohanes Dadian" w:date="2016-03-11T12:50:00Z">
        <w:r>
          <w:tab/>
        </w:r>
      </w:ins>
      <w:ins w:id="78" w:author="Ohanes Dadian" w:date="2016-03-05T13:36:00Z">
        <w:r w:rsidR="00510BAD">
          <w:t xml:space="preserve">After much </w:t>
        </w:r>
      </w:ins>
      <w:ins w:id="79" w:author="Ohanes Dadian" w:date="2016-03-05T13:45:00Z">
        <w:r w:rsidR="00AF5E7F">
          <w:t>investigation, the choice became clear</w:t>
        </w:r>
      </w:ins>
      <w:ins w:id="80" w:author="Ohanes Dadian" w:date="2016-03-11T12:50:00Z">
        <w:r>
          <w:t xml:space="preserve"> to us</w:t>
        </w:r>
      </w:ins>
      <w:ins w:id="81" w:author="Ohanes Dadian" w:date="2016-03-05T13:45:00Z">
        <w:r w:rsidR="00AF5E7F">
          <w:t xml:space="preserve">. </w:t>
        </w:r>
      </w:ins>
      <w:ins w:id="82" w:author="Ohanes Dadian" w:date="2016-03-05T13:47:00Z">
        <w:r w:rsidR="00AF5E7F">
          <w:t>We adopted to move forward with the Echo State Network (ESN)</w:t>
        </w:r>
      </w:ins>
      <w:ins w:id="83" w:author="Ohanes Dadian" w:date="2016-03-11T12:50:00Z">
        <w:r>
          <w:t xml:space="preserve"> for the purposes of our research and development</w:t>
        </w:r>
      </w:ins>
      <w:ins w:id="84" w:author="Ohanes Dadian" w:date="2016-03-05T13:47:00Z">
        <w:r w:rsidR="00AF5E7F">
          <w:t xml:space="preserve">. The ESN, developed by </w:t>
        </w:r>
      </w:ins>
      <w:ins w:id="85" w:author="Ohanes Dadian" w:date="2016-03-05T13:55:00Z">
        <w:r w:rsidR="002922DD">
          <w:t xml:space="preserve">Herbert Jaeger </w:t>
        </w:r>
      </w:ins>
      <w:ins w:id="86" w:author="Ohanes Dadian" w:date="2016-03-11T12:52:00Z">
        <w:r w:rsidR="00C271F3">
          <w:t xml:space="preserve">at Jacobs University </w:t>
        </w:r>
      </w:ins>
      <w:ins w:id="87" w:author="Ohanes Dadian" w:date="2016-03-05T13:55:00Z">
        <w:r w:rsidR="002922DD">
          <w:t xml:space="preserve">in 2004, provided a novel </w:t>
        </w:r>
      </w:ins>
      <w:ins w:id="88" w:author="Ohanes Dadian" w:date="2016-03-05T13:58:00Z">
        <w:r w:rsidR="002922DD">
          <w:t>reservoir</w:t>
        </w:r>
      </w:ins>
      <w:ins w:id="89" w:author="Ohanes Dadian" w:date="2016-03-05T13:55:00Z">
        <w:r w:rsidR="002922DD">
          <w:t xml:space="preserve"> </w:t>
        </w:r>
      </w:ins>
      <w:ins w:id="90" w:author="Ohanes Dadian" w:date="2016-03-05T13:58:00Z">
        <w:r w:rsidR="002922DD">
          <w:t>based approach</w:t>
        </w:r>
      </w:ins>
      <w:ins w:id="91" w:author="Ohanes Dadian" w:date="2016-03-11T12:38:00Z">
        <w:r w:rsidR="00040BD1">
          <w:t xml:space="preserve"> combined with supervised learning</w:t>
        </w:r>
      </w:ins>
      <w:ins w:id="92" w:author="Ohanes Dadian" w:date="2016-03-05T13:58:00Z">
        <w:r w:rsidR="002922DD">
          <w:t>.</w:t>
        </w:r>
      </w:ins>
      <w:ins w:id="93" w:author="Ohanes Dadian" w:date="2016-03-11T12:39:00Z">
        <w:r w:rsidR="00040BD1">
          <w:t xml:space="preserve"> </w:t>
        </w:r>
      </w:ins>
      <w:ins w:id="94" w:author="Ohanes Dadian" w:date="2016-03-11T12:52:00Z">
        <w:r w:rsidR="00C271F3">
          <w:t>The offered an interesting take on neural computing which we haven</w:t>
        </w:r>
      </w:ins>
      <w:ins w:id="95" w:author="Ohanes Dadian" w:date="2016-03-11T12:53:00Z">
        <w:r w:rsidR="00C271F3">
          <w:t>’t seen before.</w:t>
        </w:r>
      </w:ins>
      <w:ins w:id="96" w:author="Ohanes Dadian" w:date="2016-03-11T12:55:00Z">
        <w:r w:rsidR="00C271F3">
          <w:t xml:space="preserve"> </w:t>
        </w:r>
      </w:ins>
      <w:ins w:id="97" w:author="Ohanes Dadian" w:date="2016-03-11T13:04:00Z">
        <w:r w:rsidR="001C2834">
          <w:t xml:space="preserve">Very practical and </w:t>
        </w:r>
      </w:ins>
      <w:ins w:id="98" w:author="Ohanes Dadian" w:date="2016-03-11T13:07:00Z">
        <w:r w:rsidR="001C2834">
          <w:t>computationally inexpensive</w:t>
        </w:r>
      </w:ins>
      <w:ins w:id="99" w:author="Ohanes Dadian" w:date="2016-03-11T13:04:00Z">
        <w:r w:rsidR="001C2834">
          <w:t xml:space="preserve"> by design, ESNs </w:t>
        </w:r>
      </w:ins>
      <w:ins w:id="100" w:author="Ohanes Dadian" w:date="2016-03-11T13:08:00Z">
        <w:r w:rsidR="001C2834">
          <w:t xml:space="preserve">provides a means to generate signals based on current knowledge throughout the model’s history. </w:t>
        </w:r>
      </w:ins>
      <w:ins w:id="101" w:author="Ohanes Dadian" w:date="2016-03-05T14:18:00Z">
        <w:r w:rsidR="004B28E6">
          <w:t xml:space="preserve">Utilizing a leak rate for </w:t>
        </w:r>
      </w:ins>
      <w:ins w:id="102" w:author="Ohanes Dadian" w:date="2016-03-11T13:09:00Z">
        <w:r w:rsidR="001C2834">
          <w:t>this</w:t>
        </w:r>
      </w:ins>
      <w:ins w:id="103" w:author="Ohanes Dadian" w:date="2016-03-05T14:18:00Z">
        <w:r w:rsidR="004B28E6">
          <w:t xml:space="preserve"> current knowledge in the hidden layer</w:t>
        </w:r>
      </w:ins>
      <w:ins w:id="104" w:author="Ohanes Dadian" w:date="2016-03-11T13:09:00Z">
        <w:r w:rsidR="001C2834">
          <w:t xml:space="preserve">. This behavior in the hidden layer is the reason it has been </w:t>
        </w:r>
      </w:ins>
      <w:ins w:id="105" w:author="Ohanes Dadian" w:date="2016-03-11T13:10:00Z">
        <w:r w:rsidR="001C2834">
          <w:t>coined reservoir computing. At the heart of its simplistic design is the</w:t>
        </w:r>
      </w:ins>
      <w:ins w:id="106" w:author="Ohanes Dadian" w:date="2016-03-05T14:18:00Z">
        <w:r w:rsidR="004B28E6">
          <w:t xml:space="preserve"> sparse </w:t>
        </w:r>
        <w:r w:rsidR="004B28E6">
          <w:lastRenderedPageBreak/>
          <w:t>connectivity</w:t>
        </w:r>
      </w:ins>
      <w:ins w:id="107" w:author="Ohanes Dadian" w:date="2016-03-11T13:10:00Z">
        <w:r w:rsidR="001C2834">
          <w:t xml:space="preserve"> between its neurons.</w:t>
        </w:r>
      </w:ins>
      <w:ins w:id="108" w:author="Ohanes Dadian" w:date="2016-03-11T13:13:00Z">
        <w:r w:rsidR="00287DB7">
          <w:t xml:space="preserve"> This allows for a leaner model and less complex computations in generating the output signal</w:t>
        </w:r>
      </w:ins>
      <w:ins w:id="109" w:author="Ohanes Dadian" w:date="2016-03-11T13:14:00Z">
        <w:r w:rsidR="00287DB7">
          <w:t>.</w:t>
        </w:r>
      </w:ins>
      <w:ins w:id="110" w:author="Ohanes Dadian" w:date="2016-03-05T14:19:00Z">
        <w:r w:rsidR="004B28E6">
          <w:t xml:space="preserve"> </w:t>
        </w:r>
      </w:ins>
      <w:ins w:id="111" w:author="Ohanes Dadian" w:date="2016-03-11T13:11:00Z">
        <w:r w:rsidR="001C2834">
          <w:t xml:space="preserve">These design choices </w:t>
        </w:r>
      </w:ins>
      <w:ins w:id="112" w:author="Ohanes Dadian" w:date="2016-03-05T14:19:00Z">
        <w:r w:rsidR="004B28E6">
          <w:t xml:space="preserve">provide </w:t>
        </w:r>
      </w:ins>
      <w:ins w:id="113" w:author="Ohanes Dadian" w:date="2016-03-05T14:18:00Z">
        <w:r w:rsidR="004B28E6">
          <w:t xml:space="preserve">an overall </w:t>
        </w:r>
      </w:ins>
      <w:ins w:id="114" w:author="Ohanes Dadian" w:date="2016-03-11T13:11:00Z">
        <w:r w:rsidR="001C2834">
          <w:t>architecture</w:t>
        </w:r>
      </w:ins>
      <w:ins w:id="115" w:author="Ohanes Dadian" w:date="2016-03-05T14:18:00Z">
        <w:r w:rsidR="004B28E6">
          <w:t xml:space="preserve"> that is simpler and easier to implement than the aforementioned models</w:t>
        </w:r>
        <w:proofErr w:type="gramStart"/>
        <w:r w:rsidR="004B28E6">
          <w:t>.</w:t>
        </w:r>
      </w:ins>
      <w:ins w:id="116" w:author="Ohanes Dadian" w:date="2016-03-05T15:13:00Z">
        <w:r w:rsidR="00666483">
          <w:t>[</w:t>
        </w:r>
        <w:proofErr w:type="gramEnd"/>
        <w:r w:rsidR="00666483">
          <w:t>23]</w:t>
        </w:r>
      </w:ins>
    </w:p>
    <w:p w:rsidR="00BC1FAD" w:rsidRDefault="00BC1FAD" w:rsidP="00341358">
      <w:pPr>
        <w:pStyle w:val="Textbody"/>
        <w:spacing w:after="60" w:line="240" w:lineRule="auto"/>
        <w:ind w:firstLine="0"/>
        <w:rPr>
          <w:ins w:id="117" w:author="Ohanes Dadian" w:date="2016-03-11T12:03:00Z"/>
        </w:rPr>
      </w:pPr>
      <w:ins w:id="118" w:author="Ohanes Dadian" w:date="2016-03-08T12:41:00Z">
        <w:r>
          <w:rPr>
            <w:noProof/>
            <w:lang w:eastAsia="en-US"/>
          </w:rPr>
          <mc:AlternateContent>
            <mc:Choice Requires="wps">
              <w:drawing>
                <wp:anchor distT="0" distB="0" distL="114300" distR="114300" simplePos="0" relativeHeight="251667456" behindDoc="0" locked="0" layoutInCell="1" allowOverlap="1" wp14:anchorId="71C2CA74" wp14:editId="58DDA878">
                  <wp:simplePos x="0" y="0"/>
                  <wp:positionH relativeFrom="column">
                    <wp:posOffset>298705</wp:posOffset>
                  </wp:positionH>
                  <wp:positionV relativeFrom="paragraph">
                    <wp:posOffset>2405883</wp:posOffset>
                  </wp:positionV>
                  <wp:extent cx="25590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559050" cy="635"/>
                          </a:xfrm>
                          <a:prstGeom prst="rect">
                            <a:avLst/>
                          </a:prstGeom>
                          <a:solidFill>
                            <a:prstClr val="white"/>
                          </a:solidFill>
                          <a:ln>
                            <a:noFill/>
                          </a:ln>
                          <a:effectLst/>
                        </wps:spPr>
                        <wps:txbx>
                          <w:txbxContent>
                            <w:p w:rsidR="008228AA" w:rsidRPr="00047BB2" w:rsidRDefault="008228AA">
                              <w:pPr>
                                <w:pStyle w:val="Caption"/>
                                <w:spacing w:before="0" w:after="0"/>
                                <w:rPr>
                                  <w:noProof/>
                                </w:rPr>
                                <w:pPrChange w:id="119" w:author="Ohanes Dadian" w:date="2016-03-08T12:41:00Z">
                                  <w:pPr>
                                    <w:pStyle w:val="Textbody"/>
                                    <w:spacing w:after="60" w:line="240" w:lineRule="auto"/>
                                    <w:ind w:left="144"/>
                                  </w:pPr>
                                </w:pPrChange>
                              </w:pPr>
                              <w:ins w:id="120" w:author="Ohanes Dadian" w:date="2016-03-08T12:41:00Z">
                                <w:r>
                                  <w:rPr>
                                    <w:i w:val="0"/>
                                    <w:sz w:val="20"/>
                                    <w:szCs w:val="20"/>
                                  </w:rPr>
                                  <w:t>Fig.</w:t>
                                </w:r>
                                <w:r w:rsidRPr="000916CC">
                                  <w:rPr>
                                    <w:i w:val="0"/>
                                    <w:sz w:val="20"/>
                                    <w:szCs w:val="20"/>
                                  </w:rPr>
                                  <w:t xml:space="preserve"> </w:t>
                                </w:r>
                                <w:r>
                                  <w:rPr>
                                    <w:i w:val="0"/>
                                    <w:sz w:val="20"/>
                                    <w:szCs w:val="20"/>
                                  </w:rPr>
                                  <w:t>6</w:t>
                                </w:r>
                                <w:r w:rsidRPr="000916CC">
                                  <w:rPr>
                                    <w:i w:val="0"/>
                                    <w:sz w:val="20"/>
                                    <w:szCs w:val="20"/>
                                  </w:rPr>
                                  <w:t xml:space="preserve">. </w:t>
                                </w:r>
                                <w:r>
                                  <w:rPr>
                                    <w:i w:val="0"/>
                                    <w:noProof/>
                                    <w:sz w:val="20"/>
                                    <w:szCs w:val="20"/>
                                  </w:rPr>
                                  <w:t>Logistic Sigmoid</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2CA74" id="Text Box 12" o:spid="_x0000_s1027" type="#_x0000_t202" style="position:absolute;left:0;text-align:left;margin-left:23.5pt;margin-top:189.45pt;width:20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" stroked="f">
                  <v:textbox style="mso-fit-shape-to-text:t" inset="0,0,0,0">
                    <w:txbxContent>
                      <w:p w:rsidR="008228AA" w:rsidRPr="00047BB2" w:rsidRDefault="008228AA">
                        <w:pPr>
                          <w:pStyle w:val="Caption"/>
                          <w:spacing w:before="0" w:after="0"/>
                          <w:rPr>
                            <w:noProof/>
                          </w:rPr>
                          <w:pPrChange w:id="121" w:author="Ohanes Dadian" w:date="2016-03-08T12:41:00Z">
                            <w:pPr>
                              <w:pStyle w:val="Textbody"/>
                              <w:spacing w:after="60" w:line="240" w:lineRule="auto"/>
                              <w:ind w:left="144"/>
                            </w:pPr>
                          </w:pPrChange>
                        </w:pPr>
                        <w:ins w:id="122" w:author="Ohanes Dadian" w:date="2016-03-08T12:41:00Z">
                          <w:r>
                            <w:rPr>
                              <w:i w:val="0"/>
                              <w:sz w:val="20"/>
                              <w:szCs w:val="20"/>
                            </w:rPr>
                            <w:t>Fig.</w:t>
                          </w:r>
                          <w:r w:rsidRPr="000916CC">
                            <w:rPr>
                              <w:i w:val="0"/>
                              <w:sz w:val="20"/>
                              <w:szCs w:val="20"/>
                            </w:rPr>
                            <w:t xml:space="preserve"> </w:t>
                          </w:r>
                          <w:r>
                            <w:rPr>
                              <w:i w:val="0"/>
                              <w:sz w:val="20"/>
                              <w:szCs w:val="20"/>
                            </w:rPr>
                            <w:t>6</w:t>
                          </w:r>
                          <w:r w:rsidRPr="000916CC">
                            <w:rPr>
                              <w:i w:val="0"/>
                              <w:sz w:val="20"/>
                              <w:szCs w:val="20"/>
                            </w:rPr>
                            <w:t xml:space="preserve">. </w:t>
                          </w:r>
                          <w:r>
                            <w:rPr>
                              <w:i w:val="0"/>
                              <w:noProof/>
                              <w:sz w:val="20"/>
                              <w:szCs w:val="20"/>
                            </w:rPr>
                            <w:t>Logistic Sigmoid</w:t>
                          </w:r>
                        </w:ins>
                      </w:p>
                    </w:txbxContent>
                  </v:textbox>
                  <w10:wrap type="topAndBottom"/>
                </v:shape>
              </w:pict>
            </mc:Fallback>
          </mc:AlternateContent>
        </w:r>
      </w:ins>
      <w:ins w:id="123" w:author="Ohanes Dadian" w:date="2016-03-14T12:54:00Z">
        <w:r w:rsidR="00185A3F">
          <w:rPr>
            <w:noProof/>
            <w:lang w:eastAsia="en-US"/>
          </w:rPr>
          <w:drawing>
            <wp:inline distT="0" distB="0" distL="0" distR="0">
              <wp:extent cx="3108960" cy="2331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stic_sigmoid.png"/>
                      <pic:cNvPicPr/>
                    </pic:nvPicPr>
                    <pic:blipFill>
                      <a:blip r:embed="rId32">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ins>
    </w:p>
    <w:p w:rsidR="00F94005" w:rsidRDefault="00F94005" w:rsidP="00341358">
      <w:pPr>
        <w:pStyle w:val="Textbody"/>
        <w:spacing w:after="60" w:line="240" w:lineRule="auto"/>
        <w:ind w:firstLine="0"/>
        <w:rPr>
          <w:ins w:id="124" w:author="Ohanes Dadian" w:date="2016-03-11T12:05:00Z"/>
        </w:rPr>
      </w:pPr>
    </w:p>
    <w:p w:rsidR="00811C08" w:rsidDel="00A1423D" w:rsidRDefault="001845FF">
      <w:pPr>
        <w:pStyle w:val="Textbody"/>
        <w:spacing w:after="60" w:line="240" w:lineRule="auto"/>
        <w:ind w:firstLine="0"/>
        <w:rPr>
          <w:del w:id="125" w:author="Ohanes Dadian" w:date="2016-03-05T14:53:00Z"/>
          <w:moveTo w:id="126" w:author="Ohanes Dadian" w:date="2016-03-05T12:20:00Z"/>
        </w:rPr>
        <w:pPrChange w:id="127" w:author="Ohanes Dadian" w:date="2016-03-05T15:08:00Z">
          <w:pPr>
            <w:pStyle w:val="Textbody"/>
            <w:spacing w:after="60" w:line="240" w:lineRule="auto"/>
            <w:ind w:left="144" w:firstLine="0"/>
          </w:pPr>
        </w:pPrChange>
      </w:pPr>
      <w:ins w:id="128" w:author="Ohanes Dadian" w:date="2016-03-05T14:52:00Z">
        <w:r>
          <w:t xml:space="preserve">The hidden layer was deemed a </w:t>
        </w:r>
      </w:ins>
      <w:ins w:id="129" w:author="Ohanes Dadian" w:date="2016-03-05T15:06:00Z">
        <w:r>
          <w:t>reservoir</w:t>
        </w:r>
      </w:ins>
      <w:ins w:id="130" w:author="Ohanes Dadian" w:date="2016-03-05T14:52:00Z">
        <w:r>
          <w:t xml:space="preserve"> </w:t>
        </w:r>
      </w:ins>
      <w:ins w:id="131" w:author="Ohanes Dadian" w:date="2016-03-05T15:06:00Z">
        <w:r>
          <w:t xml:space="preserve">due to the behavior of the current knowledge leaking over time. </w:t>
        </w:r>
      </w:ins>
      <w:ins w:id="132" w:author="Ohanes Dadian" w:date="2016-03-05T14:52:00Z">
        <w:r w:rsidR="00A1423D">
          <w:t xml:space="preserve">As with the other recurrent models, the output neurons are driven back into the model. </w:t>
        </w:r>
      </w:ins>
      <w:moveTo w:id="133" w:author="Ohanes Dadian" w:date="2016-03-05T12:20:00Z">
        <w:del w:id="134" w:author="Ohanes Dadian" w:date="2016-03-05T12:21:00Z">
          <w:r w:rsidR="00811C08" w:rsidDel="00CB19D5">
            <w:delText xml:space="preserve"> </w:delText>
          </w:r>
        </w:del>
      </w:moveTo>
    </w:p>
    <w:moveToRangeEnd w:id="38"/>
    <w:p w:rsidR="00F6615A" w:rsidRPr="00A21261" w:rsidDel="00666483" w:rsidRDefault="00F6615A">
      <w:pPr>
        <w:pStyle w:val="Textbody"/>
        <w:spacing w:after="60" w:line="240" w:lineRule="auto"/>
        <w:ind w:firstLine="0"/>
        <w:rPr>
          <w:del w:id="135" w:author="Ohanes Dadian" w:date="2016-03-05T15:13:00Z"/>
        </w:rPr>
        <w:pPrChange w:id="136" w:author="Ohanes Dadian" w:date="2016-03-05T15:13:00Z">
          <w:pPr>
            <w:pStyle w:val="Textbody"/>
            <w:spacing w:after="60" w:line="240" w:lineRule="auto"/>
            <w:ind w:left="144" w:firstLine="0"/>
          </w:pPr>
        </w:pPrChange>
      </w:pPr>
    </w:p>
    <w:p w:rsidR="00DA40B5" w:rsidRDefault="000A1C1B" w:rsidP="00341358">
      <w:pPr>
        <w:pStyle w:val="Textbody"/>
        <w:spacing w:after="60" w:line="240" w:lineRule="auto"/>
        <w:ind w:firstLine="0"/>
      </w:pPr>
      <w:del w:id="137" w:author="Ohanes Dadian" w:date="2016-03-05T15:21:00Z">
        <w:r w:rsidDel="000E04E2">
          <w:delText>The echo state n</w:delText>
        </w:r>
        <w:r w:rsidR="009942FB" w:rsidDel="000E04E2">
          <w:delText>etwork</w:delText>
        </w:r>
        <w:r w:rsidDel="000E04E2">
          <w:delText xml:space="preserve"> (ESN)</w:delText>
        </w:r>
        <w:r w:rsidR="00854011" w:rsidDel="000E04E2">
          <w:delText xml:space="preserve"> utilizes a reservoir ba</w:delText>
        </w:r>
        <w:r w:rsidR="009942FB" w:rsidDel="000E04E2">
          <w:delText>sed approach for performing non</w:delText>
        </w:r>
        <w:r w:rsidR="00854011" w:rsidDel="000E04E2">
          <w:delText>linear learning. Like the feed-forward model, it includes an input layer, hidden layers, and an output layer. However, the hidden layer is nonlinear and sparsely connected</w:delText>
        </w:r>
        <w:r w:rsidDel="000E04E2">
          <w:delText>. This</w:delText>
        </w:r>
        <w:r w:rsidR="00854011" w:rsidDel="000E04E2">
          <w:delText xml:space="preserve"> allows it to solve problems for dynamical systems. This also allows for</w:delText>
        </w:r>
        <w:r w:rsidDel="000E04E2">
          <w:delText xml:space="preserve"> the</w:delText>
        </w:r>
        <w:r w:rsidR="00854011" w:rsidDel="000E04E2">
          <w:delText xml:space="preserve"> simplification of the model as there are significantly lower number of connections between neurons. </w:delText>
        </w:r>
      </w:del>
      <w:r w:rsidR="00854011">
        <w:t>The ESN activates</w:t>
      </w:r>
      <w:ins w:id="138" w:author="Ohanes Dadian" w:date="2016-03-05T15:22:00Z">
        <w:r w:rsidR="000E04E2">
          <w:t xml:space="preserve"> its</w:t>
        </w:r>
      </w:ins>
      <w:ins w:id="139" w:author="Ohanes Dadian" w:date="2016-03-07T00:33:00Z">
        <w:r w:rsidR="00DB33EE">
          <w:t xml:space="preserve"> </w:t>
        </w:r>
      </w:ins>
      <w:del w:id="140" w:author="Ohanes Dadian" w:date="2016-03-05T15:22:00Z">
        <w:r w:rsidR="00854011" w:rsidDel="000E04E2">
          <w:delText xml:space="preserve"> </w:delText>
        </w:r>
      </w:del>
      <w:r w:rsidR="00854011">
        <w:t>neurons using a hyperbolic tangent function</w:t>
      </w:r>
      <w:del w:id="141" w:author="Ohanes Dadian" w:date="2016-03-05T15:22:00Z">
        <w:r w:rsidR="00F9724F" w:rsidDel="00C77AA6">
          <w:delText xml:space="preserve"> as</w:delText>
        </w:r>
      </w:del>
      <w:r w:rsidR="00F9724F">
        <w:t xml:space="preserve"> given below</w:t>
      </w:r>
      <w:r w:rsidR="00AC52A9">
        <w:t xml:space="preserve"> [21]</w:t>
      </w:r>
      <w:r w:rsidR="00F9724F">
        <w:t>:</w:t>
      </w:r>
    </w:p>
    <w:p w:rsidR="00DB33EE" w:rsidRDefault="001E0090" w:rsidP="00341358">
      <w:pPr>
        <w:pStyle w:val="Textbody"/>
        <w:tabs>
          <w:tab w:val="clear" w:pos="288"/>
        </w:tabs>
        <w:spacing w:before="60" w:after="0" w:line="240" w:lineRule="auto"/>
        <w:ind w:firstLine="0"/>
        <w:jc w:val="center"/>
        <w:rPr>
          <w:ins w:id="142" w:author="Ohanes Dadian" w:date="2016-03-07T00:32:00Z"/>
        </w:rPr>
      </w:pPr>
      <w:r w:rsidRPr="00341358">
        <w:rPr>
          <w:position w:val="-26"/>
        </w:rPr>
        <w:object w:dxaOrig="2500" w:dyaOrig="639">
          <v:shape id="_x0000_i1034" type="#_x0000_t75" style="width:124.5pt;height:31.9pt" o:ole="">
            <v:imagedata r:id="rId33" o:title=""/>
          </v:shape>
          <o:OLEObject Type="Embed" ProgID="Equation.3" ShapeID="_x0000_i1034" DrawAspect="Content" ObjectID="_1519496635" r:id="rId34"/>
        </w:object>
      </w:r>
      <w:r w:rsidR="00F9724F">
        <w:tab/>
      </w:r>
      <w:r w:rsidR="00F9724F">
        <w:tab/>
      </w:r>
      <w:r w:rsidR="00F9724F">
        <w:tab/>
      </w:r>
      <w:r w:rsidR="00F9724F">
        <w:tab/>
      </w:r>
      <w:r w:rsidR="00F9724F">
        <w:tab/>
      </w:r>
      <w:r w:rsidR="00F9724F">
        <w:tab/>
        <w:t xml:space="preserve">   </w:t>
      </w:r>
      <w:r w:rsidR="00341358">
        <w:t xml:space="preserve">       </w:t>
      </w:r>
      <w:r w:rsidR="00AC52A9">
        <w:t xml:space="preserve">        </w:t>
      </w:r>
      <w:r w:rsidR="00F9724F" w:rsidRPr="00E12D65">
        <w:t>(1</w:t>
      </w:r>
      <w:r w:rsidR="00F9724F">
        <w:t>0</w:t>
      </w:r>
      <w:r w:rsidR="00F9724F" w:rsidRPr="00E12D65">
        <w:t>)</w:t>
      </w:r>
    </w:p>
    <w:p w:rsidR="00D5326C" w:rsidRDefault="00341358" w:rsidP="00341358">
      <w:pPr>
        <w:pStyle w:val="Textbody"/>
        <w:tabs>
          <w:tab w:val="clear" w:pos="288"/>
        </w:tabs>
        <w:spacing w:before="60" w:after="0" w:line="240" w:lineRule="auto"/>
        <w:ind w:firstLine="0"/>
        <w:jc w:val="center"/>
      </w:pPr>
      <w:del w:id="143" w:author="Ohanes Dadian" w:date="2016-03-11T14:15:00Z">
        <w:r w:rsidDel="00D07200">
          <w:rPr>
            <w:noProof/>
            <w:lang w:eastAsia="en-US"/>
          </w:rPr>
          <w:drawing>
            <wp:inline distT="0" distB="0" distL="0" distR="0" wp14:anchorId="480287DD" wp14:editId="2423175B">
              <wp:extent cx="2743200" cy="2152650"/>
              <wp:effectExtent l="0" t="0" r="0" b="0"/>
              <wp:docPr id="4" name="Picture 4" descr="hyperbolic_tan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yperbolic_tangent"/>
                      <pic:cNvPicPr>
                        <a:picLocks noChangeAspect="1" noChangeArrowheads="1"/>
                      </pic:cNvPicPr>
                    </pic:nvPicPr>
                    <pic:blipFill rotWithShape="1">
                      <a:blip r:embed="rId35">
                        <a:extLst>
                          <a:ext uri="{28A0092B-C50C-407E-A947-70E740481C1C}">
                            <a14:useLocalDpi xmlns:a14="http://schemas.microsoft.com/office/drawing/2010/main" val="0"/>
                          </a:ext>
                        </a:extLst>
                      </a:blip>
                      <a:srcRect l="3682" t="5737" r="7975" b="1639"/>
                      <a:stretch/>
                    </pic:blipFill>
                    <pic:spPr bwMode="auto">
                      <a:xfrm>
                        <a:off x="0" y="0"/>
                        <a:ext cx="2743200" cy="2152650"/>
                      </a:xfrm>
                      <a:prstGeom prst="rect">
                        <a:avLst/>
                      </a:prstGeom>
                      <a:noFill/>
                      <a:ln>
                        <a:noFill/>
                      </a:ln>
                      <a:extLst>
                        <a:ext uri="{53640926-AAD7-44D8-BBD7-CCE9431645EC}">
                          <a14:shadowObscured xmlns:a14="http://schemas.microsoft.com/office/drawing/2010/main"/>
                        </a:ext>
                      </a:extLst>
                    </pic:spPr>
                  </pic:pic>
                </a:graphicData>
              </a:graphic>
            </wp:inline>
          </w:drawing>
        </w:r>
      </w:del>
      <w:ins w:id="144" w:author="Ohanes Dadian" w:date="2016-03-14T12:53:00Z">
        <w:r w:rsidR="00185A3F">
          <w:rPr>
            <w:noProof/>
            <w:lang w:eastAsia="en-US"/>
          </w:rPr>
          <w:drawing>
            <wp:inline distT="0" distB="0" distL="0" distR="0">
              <wp:extent cx="3108960" cy="2331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yperbolic_tangent.png"/>
                      <pic:cNvPicPr/>
                    </pic:nvPicPr>
                    <pic:blipFill>
                      <a:blip r:embed="rId36">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ins>
    </w:p>
    <w:p w:rsidR="00341358" w:rsidRPr="000916CC" w:rsidRDefault="00341358" w:rsidP="00341358">
      <w:pPr>
        <w:pStyle w:val="Caption"/>
        <w:spacing w:before="0" w:after="0"/>
        <w:rPr>
          <w:i w:val="0"/>
          <w:noProof/>
          <w:sz w:val="20"/>
          <w:szCs w:val="20"/>
        </w:rPr>
      </w:pPr>
      <w:r>
        <w:rPr>
          <w:i w:val="0"/>
          <w:sz w:val="20"/>
          <w:szCs w:val="20"/>
        </w:rPr>
        <w:t>Fig.</w:t>
      </w:r>
      <w:r w:rsidRPr="000916CC">
        <w:rPr>
          <w:i w:val="0"/>
          <w:sz w:val="20"/>
          <w:szCs w:val="20"/>
        </w:rPr>
        <w:t xml:space="preserve"> </w:t>
      </w:r>
      <w:ins w:id="145" w:author="Ohanes Dadian" w:date="2016-03-08T12:41:00Z">
        <w:r w:rsidR="00503D61">
          <w:rPr>
            <w:i w:val="0"/>
            <w:sz w:val="20"/>
            <w:szCs w:val="20"/>
          </w:rPr>
          <w:t>7</w:t>
        </w:r>
      </w:ins>
      <w:del w:id="146" w:author="Ohanes Dadian" w:date="2016-03-06T20:16:00Z">
        <w:r w:rsidDel="00D53C43">
          <w:rPr>
            <w:i w:val="0"/>
            <w:sz w:val="20"/>
            <w:szCs w:val="20"/>
          </w:rPr>
          <w:delText>5</w:delText>
        </w:r>
      </w:del>
      <w:r w:rsidRPr="000916CC">
        <w:rPr>
          <w:i w:val="0"/>
          <w:sz w:val="20"/>
          <w:szCs w:val="20"/>
        </w:rPr>
        <w:t xml:space="preserve">. </w:t>
      </w:r>
      <w:r>
        <w:rPr>
          <w:i w:val="0"/>
          <w:noProof/>
          <w:sz w:val="20"/>
          <w:szCs w:val="20"/>
        </w:rPr>
        <w:t>Hyperbolic t</w:t>
      </w:r>
      <w:r w:rsidRPr="000916CC">
        <w:rPr>
          <w:i w:val="0"/>
          <w:noProof/>
          <w:sz w:val="20"/>
          <w:szCs w:val="20"/>
        </w:rPr>
        <w:t>angent</w:t>
      </w:r>
    </w:p>
    <w:p w:rsidR="00341358" w:rsidRDefault="00341358" w:rsidP="00341358">
      <w:pPr>
        <w:pStyle w:val="Textbody"/>
        <w:tabs>
          <w:tab w:val="clear" w:pos="288"/>
        </w:tabs>
        <w:spacing w:after="60" w:line="240" w:lineRule="auto"/>
        <w:ind w:firstLine="0"/>
        <w:jc w:val="center"/>
      </w:pPr>
    </w:p>
    <w:p w:rsidR="00FA1326" w:rsidRPr="00A86EF9" w:rsidRDefault="00341358" w:rsidP="00341358">
      <w:pPr>
        <w:pStyle w:val="Textbody"/>
        <w:tabs>
          <w:tab w:val="clear" w:pos="288"/>
        </w:tabs>
        <w:spacing w:after="0" w:line="240" w:lineRule="auto"/>
        <w:ind w:firstLine="202"/>
        <w:rPr>
          <w:rFonts w:ascii="Liberation Serif" w:hAnsi="Liberation Serif" w:cs="FreeSans"/>
          <w:lang w:bidi="hi-IN"/>
        </w:rPr>
      </w:pPr>
      <w:r>
        <w:t>The ESN then performs</w:t>
      </w:r>
      <w:r w:rsidR="00A86EF9">
        <w:t xml:space="preserve"> </w:t>
      </w:r>
      <w:r>
        <w:t>Wiener-</w:t>
      </w:r>
      <w:proofErr w:type="spellStart"/>
      <w:r>
        <w:t>Hopf</w:t>
      </w:r>
      <w:proofErr w:type="spellEnd"/>
      <w:r>
        <w:t xml:space="preserve"> based linear regression (equations 10-12) during the read-out phase of the output. The output signals are compared against the teacher to determine if the model is fitted or if further training is necessary. </w:t>
      </w:r>
    </w:p>
    <w:p w:rsidR="00A86EF9" w:rsidRDefault="00341358" w:rsidP="00A86EF9">
      <w:pPr>
        <w:pStyle w:val="Textbody"/>
        <w:widowControl w:val="0"/>
        <w:tabs>
          <w:tab w:val="clear" w:pos="288"/>
        </w:tabs>
        <w:ind w:left="202" w:firstLine="0"/>
        <w:jc w:val="left"/>
        <w:rPr>
          <w:lang w:bidi="hi-IN"/>
        </w:rPr>
      </w:pPr>
      <m:oMath>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Wx</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in</m:t>
                </m:r>
              </m:sup>
            </m:sSup>
            <m:r>
              <w:rPr>
                <w:rFonts w:ascii="Cambria Math" w:hAnsi="Cambria Math"/>
              </w:rPr>
              <m:t>u</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fb</m:t>
                </m:r>
              </m:sup>
            </m:sSup>
            <m:r>
              <w:rPr>
                <w:rFonts w:ascii="Cambria Math" w:hAnsi="Cambria Math"/>
              </w:rPr>
              <m:t>y</m:t>
            </m:r>
            <m:d>
              <m:dPr>
                <m:ctrlPr>
                  <w:rPr>
                    <w:rFonts w:ascii="Cambria Math" w:hAnsi="Cambria Math"/>
                    <w:i/>
                  </w:rPr>
                </m:ctrlPr>
              </m:dPr>
              <m:e>
                <m:r>
                  <w:rPr>
                    <w:rFonts w:ascii="Cambria Math" w:hAnsi="Cambria Math"/>
                  </w:rPr>
                  <m:t>n</m:t>
                </m:r>
              </m:e>
            </m:d>
          </m:e>
        </m:d>
      </m:oMath>
      <w:del w:id="147" w:author="Ohanes Dadian" w:date="2016-03-08T12:47:00Z">
        <w:r w:rsidDel="001F54C0">
          <w:rPr>
            <w:rFonts w:ascii="Liberation Serif" w:hAnsi="Liberation Serif" w:cs="FreeSans"/>
            <w:sz w:val="24"/>
            <w:szCs w:val="24"/>
            <w:lang w:bidi="hi-IN"/>
          </w:rPr>
          <w:delText xml:space="preserve"> </w:delText>
        </w:r>
      </w:del>
      <w:r w:rsidR="00A86EF9" w:rsidRPr="001F54C0">
        <w:rPr>
          <w:sz w:val="24"/>
          <w:szCs w:val="24"/>
          <w:lang w:bidi="hi-IN"/>
          <w:rPrChange w:id="148" w:author="Ohanes Dadian" w:date="2016-03-08T12:47:00Z">
            <w:rPr>
              <w:lang w:bidi="hi-IN"/>
            </w:rPr>
          </w:rPrChange>
        </w:rPr>
        <w:t>(11)</w:t>
      </w:r>
    </w:p>
    <w:p w:rsidR="00BE4F57" w:rsidRDefault="00BE4F57" w:rsidP="00E11CF5">
      <w:pPr>
        <w:pStyle w:val="Textbody"/>
        <w:widowControl w:val="0"/>
        <w:tabs>
          <w:tab w:val="clear" w:pos="288"/>
        </w:tabs>
        <w:ind w:firstLine="0"/>
        <w:rPr>
          <w:lang w:bidi="hi-IN"/>
        </w:rPr>
      </w:pPr>
      <w:proofErr w:type="gramStart"/>
      <w:r w:rsidRPr="000F5023">
        <w:rPr>
          <w:lang w:bidi="hi-IN"/>
        </w:rPr>
        <w:t>where</w:t>
      </w:r>
      <w:proofErr w:type="gramEnd"/>
      <w:r w:rsidRPr="000F5023">
        <w:rPr>
          <w:lang w:bidi="hi-IN"/>
        </w:rPr>
        <w:t xml:space="preserve"> </w:t>
      </w:r>
      <w:r w:rsidRPr="000F5023">
        <w:rPr>
          <w:i/>
          <w:lang w:bidi="hi-IN"/>
        </w:rPr>
        <w:t>f</w:t>
      </w:r>
      <w:r w:rsidRPr="000F5023">
        <w:rPr>
          <w:lang w:bidi="hi-IN"/>
        </w:rPr>
        <w:t xml:space="preserve"> consists of hyperbolic tangent function, </w:t>
      </w:r>
      <w:r w:rsidRPr="000F5023">
        <w:rPr>
          <w:i/>
          <w:lang w:bidi="hi-IN"/>
        </w:rPr>
        <w:t>W</w:t>
      </w:r>
      <w:r w:rsidR="000F5023" w:rsidRPr="000F5023">
        <w:rPr>
          <w:i/>
          <w:vertAlign w:val="superscript"/>
          <w:lang w:bidi="hi-IN"/>
        </w:rPr>
        <w:t>in</w:t>
      </w:r>
      <w:r w:rsidRPr="000F5023">
        <w:rPr>
          <w:i/>
          <w:lang w:bidi="hi-IN"/>
        </w:rPr>
        <w:t xml:space="preserve"> </w:t>
      </w:r>
      <w:r w:rsidRPr="000F5023">
        <w:rPr>
          <w:lang w:bidi="hi-IN"/>
        </w:rPr>
        <w:t xml:space="preserve">is the weight of the network input </w:t>
      </w:r>
      <w:r w:rsidR="000F5023" w:rsidRPr="000F5023">
        <w:rPr>
          <w:i/>
          <w:lang w:bidi="hi-IN"/>
        </w:rPr>
        <w:t>u</w:t>
      </w:r>
      <w:r w:rsidR="000F5023" w:rsidRPr="000F5023">
        <w:rPr>
          <w:lang w:bidi="hi-IN"/>
        </w:rPr>
        <w:t>(</w:t>
      </w:r>
      <w:r w:rsidR="000F5023" w:rsidRPr="000F5023">
        <w:rPr>
          <w:i/>
          <w:lang w:bidi="hi-IN"/>
        </w:rPr>
        <w:t>n</w:t>
      </w:r>
      <w:r w:rsidR="000F5023" w:rsidRPr="000F5023">
        <w:rPr>
          <w:lang w:bidi="hi-IN"/>
        </w:rPr>
        <w:t xml:space="preserve">), </w:t>
      </w:r>
      <w:proofErr w:type="spellStart"/>
      <w:r w:rsidR="000F5023" w:rsidRPr="000F5023">
        <w:rPr>
          <w:i/>
          <w:lang w:bidi="hi-IN"/>
        </w:rPr>
        <w:t>W</w:t>
      </w:r>
      <w:r w:rsidR="000F5023" w:rsidRPr="000F5023">
        <w:rPr>
          <w:i/>
          <w:vertAlign w:val="superscript"/>
          <w:lang w:bidi="hi-IN"/>
        </w:rPr>
        <w:t>fb</w:t>
      </w:r>
      <w:proofErr w:type="spellEnd"/>
      <w:r w:rsidR="000F5023" w:rsidRPr="000F5023">
        <w:rPr>
          <w:vertAlign w:val="superscript"/>
          <w:lang w:bidi="hi-IN"/>
        </w:rPr>
        <w:t xml:space="preserve"> </w:t>
      </w:r>
      <w:r w:rsidR="000F5023" w:rsidRPr="000F5023">
        <w:rPr>
          <w:lang w:bidi="hi-IN"/>
        </w:rPr>
        <w:t xml:space="preserve">is output feedback </w:t>
      </w:r>
      <w:r w:rsidR="000F5023" w:rsidRPr="000F5023">
        <w:rPr>
          <w:lang w:bidi="hi-IN"/>
        </w:rPr>
        <w:lastRenderedPageBreak/>
        <w:t xml:space="preserve">matrix, </w:t>
      </w:r>
      <w:r w:rsidR="000F5023" w:rsidRPr="000F5023">
        <w:rPr>
          <w:i/>
          <w:lang w:bidi="hi-IN"/>
        </w:rPr>
        <w:t>x</w:t>
      </w:r>
      <w:r w:rsidR="000F5023" w:rsidRPr="000F5023">
        <w:rPr>
          <w:lang w:bidi="hi-IN"/>
        </w:rPr>
        <w:t>(</w:t>
      </w:r>
      <w:r w:rsidR="000F5023" w:rsidRPr="000F5023">
        <w:rPr>
          <w:i/>
          <w:lang w:bidi="hi-IN"/>
        </w:rPr>
        <w:t>n</w:t>
      </w:r>
      <w:r w:rsidR="000F5023" w:rsidRPr="000F5023">
        <w:rPr>
          <w:lang w:bidi="hi-IN"/>
        </w:rPr>
        <w:t xml:space="preserve">) is the reservoir state, and </w:t>
      </w:r>
      <w:r w:rsidR="000F5023" w:rsidRPr="000F5023">
        <w:rPr>
          <w:i/>
          <w:lang w:bidi="hi-IN"/>
        </w:rPr>
        <w:t>y</w:t>
      </w:r>
      <w:r w:rsidR="000F5023" w:rsidRPr="000F5023">
        <w:rPr>
          <w:lang w:bidi="hi-IN"/>
        </w:rPr>
        <w:t>(</w:t>
      </w:r>
      <w:r w:rsidR="000F5023" w:rsidRPr="000F5023">
        <w:rPr>
          <w:i/>
          <w:lang w:bidi="hi-IN"/>
        </w:rPr>
        <w:t>n</w:t>
      </w:r>
      <w:r w:rsidR="000F5023" w:rsidRPr="000F5023">
        <w:rPr>
          <w:lang w:bidi="hi-IN"/>
        </w:rPr>
        <w:t>) is the network output. The extended system</w:t>
      </w:r>
      <w:r w:rsidR="000F5023">
        <w:rPr>
          <w:lang w:bidi="hi-IN"/>
        </w:rPr>
        <w:t xml:space="preserve"> state that is a concatenation of input and reservoir states is given by</w:t>
      </w:r>
    </w:p>
    <w:p w:rsidR="00A86EF9" w:rsidRPr="00E11CF5" w:rsidRDefault="00A86EF9" w:rsidP="0014339F">
      <w:pPr>
        <w:pStyle w:val="Textbody"/>
        <w:widowControl w:val="0"/>
        <w:tabs>
          <w:tab w:val="clear" w:pos="288"/>
        </w:tabs>
        <w:ind w:firstLine="202"/>
        <w:jc w:val="left"/>
      </w:pPr>
      <m:oMath>
        <m:r>
          <w:rPr>
            <w:rFonts w:ascii="Cambria Math" w:hAnsi="Cambria Math"/>
          </w:rPr>
          <m:t>z(n)=[x(n);u(n)]</m:t>
        </m:r>
      </m:oMath>
      <w:r w:rsidRPr="00E11CF5">
        <w:t xml:space="preserve"> </w:t>
      </w:r>
      <w:r w:rsidRPr="00E11CF5">
        <w:tab/>
      </w:r>
      <w:r w:rsidRPr="00E11CF5">
        <w:tab/>
      </w:r>
      <w:r w:rsidRPr="00E11CF5">
        <w:tab/>
      </w:r>
      <w:r w:rsidRPr="00E11CF5">
        <w:tab/>
      </w:r>
      <w:r w:rsidRPr="00E11CF5">
        <w:tab/>
      </w:r>
      <w:r w:rsidRPr="00E11CF5">
        <w:tab/>
      </w:r>
      <w:r w:rsidRPr="00E11CF5">
        <w:tab/>
      </w:r>
      <w:r w:rsidRPr="00E11CF5">
        <w:tab/>
      </w:r>
      <w:r w:rsidRPr="00E11CF5">
        <w:tab/>
      </w:r>
      <w:r w:rsidRPr="00E11CF5">
        <w:tab/>
      </w:r>
      <w:r w:rsidRPr="00E11CF5">
        <w:tab/>
      </w:r>
      <w:r w:rsidRPr="00E11CF5">
        <w:tab/>
        <w:t xml:space="preserve">  </w:t>
      </w:r>
      <w:r w:rsidR="0014339F" w:rsidRPr="00E11CF5">
        <w:t xml:space="preserve">   </w:t>
      </w:r>
      <w:del w:id="149" w:author="Ohanes Dadian" w:date="2016-03-08T12:47:00Z">
        <w:r w:rsidR="0014339F" w:rsidRPr="00E11CF5" w:rsidDel="001F54C0">
          <w:delText xml:space="preserve"> </w:delText>
        </w:r>
      </w:del>
      <w:r w:rsidRPr="001F54C0">
        <w:rPr>
          <w:sz w:val="24"/>
          <w:szCs w:val="24"/>
          <w:rPrChange w:id="150" w:author="Ohanes Dadian" w:date="2016-03-08T12:46:00Z">
            <w:rPr/>
          </w:rPrChange>
        </w:rPr>
        <w:t>(12)</w:t>
      </w:r>
    </w:p>
    <w:p w:rsidR="0014339F" w:rsidRPr="00E11CF5" w:rsidRDefault="0014339F" w:rsidP="0014339F">
      <w:pPr>
        <w:pStyle w:val="Textbody"/>
        <w:widowControl w:val="0"/>
        <w:tabs>
          <w:tab w:val="clear" w:pos="288"/>
        </w:tabs>
        <w:ind w:firstLine="180"/>
        <w:jc w:val="left"/>
      </w:pPr>
      <w:r w:rsidRPr="00E11CF5">
        <w:t>The output of the network is then obtained as given in the following equation:</w:t>
      </w:r>
    </w:p>
    <w:p w:rsidR="00341358" w:rsidRPr="00E11CF5" w:rsidRDefault="00341358" w:rsidP="00A86EF9">
      <w:pPr>
        <w:pStyle w:val="Textbody"/>
        <w:widowControl w:val="0"/>
        <w:tabs>
          <w:tab w:val="clear" w:pos="288"/>
        </w:tabs>
        <w:ind w:firstLine="202"/>
        <w:jc w:val="left"/>
        <w:rPr>
          <w:lang w:bidi="hi-IN"/>
        </w:rPr>
      </w:pPr>
      <m:oMath>
        <m:r>
          <w:rPr>
            <w:rFonts w:ascii="Cambria Math" w:hAnsi="Cambria Math"/>
          </w:rPr>
          <m:t>y(n)=g(</m:t>
        </m:r>
        <m:sSup>
          <m:sSupPr>
            <m:ctrlPr>
              <w:rPr>
                <w:rFonts w:ascii="Cambria Math" w:hAnsi="Cambria Math"/>
              </w:rPr>
            </m:ctrlPr>
          </m:sSupPr>
          <m:e>
            <m:r>
              <w:rPr>
                <w:rFonts w:ascii="Cambria Math" w:hAnsi="Cambria Math"/>
              </w:rPr>
              <m:t>W</m:t>
            </m:r>
          </m:e>
          <m:sup>
            <m:r>
              <w:rPr>
                <w:rFonts w:ascii="Cambria Math" w:hAnsi="Cambria Math"/>
              </w:rPr>
              <m:t>out</m:t>
            </m:r>
          </m:sup>
        </m:sSup>
        <m:r>
          <w:rPr>
            <w:rFonts w:ascii="Cambria Math" w:hAnsi="Cambria Math"/>
          </w:rPr>
          <m:t>z(n))</m:t>
        </m:r>
      </m:oMath>
      <w:r w:rsidRPr="00E11CF5">
        <w:rPr>
          <w:sz w:val="24"/>
          <w:szCs w:val="24"/>
          <w:lang w:bidi="hi-IN"/>
        </w:rPr>
        <w:t xml:space="preserve"> </w:t>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r w:rsidR="00A86EF9" w:rsidRPr="00E11CF5">
        <w:rPr>
          <w:sz w:val="24"/>
          <w:szCs w:val="24"/>
          <w:lang w:bidi="hi-IN"/>
        </w:rPr>
        <w:tab/>
      </w:r>
      <w:del w:id="151" w:author="Ohanes Dadian" w:date="2016-03-08T12:46:00Z">
        <w:r w:rsidR="00A86EF9" w:rsidRPr="00E11CF5" w:rsidDel="001F54C0">
          <w:rPr>
            <w:sz w:val="24"/>
            <w:szCs w:val="24"/>
            <w:lang w:bidi="hi-IN"/>
          </w:rPr>
          <w:delText xml:space="preserve">  </w:delText>
        </w:r>
      </w:del>
      <w:r w:rsidR="00A86EF9" w:rsidRPr="001F54C0">
        <w:rPr>
          <w:sz w:val="24"/>
          <w:szCs w:val="24"/>
          <w:rPrChange w:id="152" w:author="Ohanes Dadian" w:date="2016-03-08T12:46:00Z">
            <w:rPr>
              <w:lang w:bidi="hi-IN"/>
            </w:rPr>
          </w:rPrChange>
        </w:rPr>
        <w:t>(13</w:t>
      </w:r>
      <w:r w:rsidRPr="001F54C0">
        <w:rPr>
          <w:sz w:val="24"/>
          <w:szCs w:val="24"/>
          <w:rPrChange w:id="153" w:author="Ohanes Dadian" w:date="2016-03-08T12:46:00Z">
            <w:rPr>
              <w:lang w:bidi="hi-IN"/>
            </w:rPr>
          </w:rPrChange>
        </w:rPr>
        <w:t>)</w:t>
      </w:r>
    </w:p>
    <w:p w:rsidR="00E11CF5" w:rsidRDefault="00E11CF5" w:rsidP="00E11CF5">
      <w:pPr>
        <w:pStyle w:val="Textbody"/>
        <w:widowControl w:val="0"/>
        <w:tabs>
          <w:tab w:val="clear" w:pos="288"/>
        </w:tabs>
        <w:ind w:firstLine="0"/>
        <w:rPr>
          <w:lang w:bidi="hi-IN"/>
        </w:rPr>
      </w:pPr>
      <w:proofErr w:type="gramStart"/>
      <w:r w:rsidRPr="00E11CF5">
        <w:rPr>
          <w:lang w:bidi="hi-IN"/>
        </w:rPr>
        <w:t>where</w:t>
      </w:r>
      <w:proofErr w:type="gramEnd"/>
      <w:r w:rsidRPr="00E11CF5">
        <w:rPr>
          <w:lang w:bidi="hi-IN"/>
        </w:rPr>
        <w:t xml:space="preserve"> </w:t>
      </w:r>
      <w:r w:rsidRPr="00E11CF5">
        <w:rPr>
          <w:i/>
          <w:lang w:bidi="hi-IN"/>
        </w:rPr>
        <w:t xml:space="preserve">g </w:t>
      </w:r>
      <w:r w:rsidRPr="00E11CF5">
        <w:rPr>
          <w:lang w:bidi="hi-IN"/>
        </w:rPr>
        <w:t xml:space="preserve">is an out </w:t>
      </w:r>
      <w:r>
        <w:rPr>
          <w:lang w:bidi="hi-IN"/>
        </w:rPr>
        <w:t xml:space="preserve">output activation function and </w:t>
      </w:r>
      <w:proofErr w:type="spellStart"/>
      <w:r>
        <w:rPr>
          <w:i/>
          <w:lang w:bidi="hi-IN"/>
        </w:rPr>
        <w:t>W</w:t>
      </w:r>
      <w:r>
        <w:rPr>
          <w:i/>
          <w:vertAlign w:val="superscript"/>
          <w:lang w:bidi="hi-IN"/>
        </w:rPr>
        <w:t>out</w:t>
      </w:r>
      <w:proofErr w:type="spellEnd"/>
      <w:r>
        <w:rPr>
          <w:lang w:bidi="hi-IN"/>
        </w:rPr>
        <w:t xml:space="preserve"> i</w:t>
      </w:r>
      <w:r w:rsidR="006B2BC4">
        <w:rPr>
          <w:lang w:bidi="hi-IN"/>
        </w:rPr>
        <w:t>s the matrix of output weights, which is given by</w:t>
      </w:r>
    </w:p>
    <w:p w:rsidR="006B2BC4" w:rsidRDefault="008228AA" w:rsidP="006B2BC4">
      <w:pPr>
        <w:pStyle w:val="Textbody"/>
        <w:widowControl w:val="0"/>
        <w:ind w:firstLine="202"/>
        <w:jc w:val="left"/>
        <w:rPr>
          <w:rFonts w:ascii="Liberation Serif" w:hAnsi="Liberation Serif" w:cs="FreeSans"/>
          <w:lang w:bidi="hi-IN"/>
        </w:rPr>
      </w:pPr>
      <m:oMath>
        <m:sSup>
          <m:sSupPr>
            <m:ctrlPr>
              <w:rPr>
                <w:rFonts w:ascii="Cambria Math" w:hAnsi="Cambria Math"/>
              </w:rPr>
            </m:ctrlPr>
          </m:sSupPr>
          <m:e>
            <m:r>
              <w:rPr>
                <w:rFonts w:ascii="Cambria Math" w:hAnsi="Cambria Math"/>
              </w:rPr>
              <m:t>W</m:t>
            </m:r>
          </m:e>
          <m:sup>
            <m:r>
              <w:rPr>
                <w:rFonts w:ascii="Cambria Math" w:hAnsi="Cambria Math"/>
              </w:rPr>
              <m:t>out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T</m:t>
            </m:r>
          </m:sup>
        </m:sSup>
        <m:r>
          <w:rPr>
            <w:rFonts w:ascii="Cambria Math" w:hAnsi="Cambria Math"/>
          </w:rPr>
          <m:t>*D)'</m:t>
        </m:r>
      </m:oMath>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r>
      <w:r w:rsidR="006B2BC4">
        <w:rPr>
          <w:rFonts w:ascii="Liberation Serif" w:hAnsi="Liberation Serif" w:cs="FreeSans"/>
        </w:rPr>
        <w:tab/>
        <w:t xml:space="preserve"> </w:t>
      </w:r>
      <w:del w:id="154" w:author="Ohanes Dadian" w:date="2016-03-08T12:46:00Z">
        <w:r w:rsidR="006B2BC4" w:rsidDel="001F54C0">
          <w:rPr>
            <w:rFonts w:ascii="Liberation Serif" w:hAnsi="Liberation Serif" w:cs="FreeSans"/>
          </w:rPr>
          <w:delText xml:space="preserve"> </w:delText>
        </w:r>
      </w:del>
      <w:r w:rsidR="006B2BC4" w:rsidRPr="001F54C0">
        <w:rPr>
          <w:sz w:val="24"/>
          <w:szCs w:val="24"/>
          <w:lang w:bidi="hi-IN"/>
          <w:rPrChange w:id="155" w:author="Ohanes Dadian" w:date="2016-03-08T12:46:00Z">
            <w:rPr>
              <w:rFonts w:ascii="Liberation Serif" w:hAnsi="Liberation Serif" w:cs="FreeSans"/>
              <w:lang w:bidi="hi-IN"/>
            </w:rPr>
          </w:rPrChange>
        </w:rPr>
        <w:t>(14)</w:t>
      </w:r>
    </w:p>
    <w:p w:rsidR="006B2BC4" w:rsidRDefault="00666483" w:rsidP="006B2BC4">
      <w:pPr>
        <w:pStyle w:val="Textbody"/>
        <w:widowControl w:val="0"/>
        <w:ind w:firstLine="0"/>
        <w:jc w:val="left"/>
        <w:rPr>
          <w:rFonts w:ascii="Liberation Serif" w:hAnsi="Liberation Serif" w:cs="FreeSans"/>
          <w:lang w:bidi="hi-IN"/>
        </w:rPr>
      </w:pPr>
      <w:r>
        <w:rPr>
          <w:rFonts w:ascii="Liberation Serif" w:hAnsi="Liberation Serif" w:cs="FreeSans"/>
          <w:lang w:bidi="hi-IN"/>
        </w:rPr>
        <w:t>W</w:t>
      </w:r>
      <w:r w:rsidR="006B2BC4">
        <w:rPr>
          <w:rFonts w:ascii="Liberation Serif" w:hAnsi="Liberation Serif" w:cs="FreeSans"/>
          <w:lang w:bidi="hi-IN"/>
        </w:rPr>
        <w:t>here,</w:t>
      </w:r>
    </w:p>
    <w:p w:rsidR="00341358" w:rsidRDefault="00A86EF9" w:rsidP="00A86EF9">
      <w:pPr>
        <w:pStyle w:val="Textbody"/>
        <w:widowControl w:val="0"/>
        <w:tabs>
          <w:tab w:val="clear" w:pos="288"/>
        </w:tabs>
        <w:ind w:firstLine="0"/>
        <w:jc w:val="left"/>
        <w:rPr>
          <w:rFonts w:ascii="Liberation Serif" w:hAnsi="Liberation Serif" w:cs="FreeSans"/>
          <w:lang w:bidi="hi-IN"/>
        </w:rPr>
      </w:pPr>
      <w:r>
        <w:rPr>
          <w:rFonts w:ascii="Liberation Serif" w:hAnsi="Liberation Serif" w:cs="FreeSans"/>
        </w:rPr>
        <w:tab/>
      </w:r>
      <m:oMath>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T</m:t>
            </m:r>
          </m:sup>
        </m:sSup>
      </m:oMath>
      <w:r w:rsidR="00341358">
        <w:rPr>
          <w:rFonts w:ascii="Liberation Serif" w:hAnsi="Liberation Serif" w:cs="FreeSans"/>
          <w:sz w:val="24"/>
          <w:szCs w:val="24"/>
          <w:lang w:bidi="hi-IN"/>
        </w:rPr>
        <w:t xml:space="preserve"> </w:t>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ins w:id="156" w:author="Ohanes Dadian" w:date="2016-03-08T12:45:00Z">
        <w:r w:rsidR="001F54C0">
          <w:rPr>
            <w:rFonts w:ascii="Liberation Serif" w:hAnsi="Liberation Serif" w:cs="FreeSans"/>
            <w:sz w:val="24"/>
            <w:szCs w:val="24"/>
            <w:lang w:bidi="hi-IN"/>
          </w:rPr>
          <w:t xml:space="preserve">                        </w:t>
        </w:r>
      </w:ins>
      <w:del w:id="157" w:author="Ohanes Dadian" w:date="2016-03-08T12:45:00Z">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R="006B2BC4" w:rsidDel="001F54C0">
          <w:rPr>
            <w:rFonts w:ascii="Liberation Serif" w:hAnsi="Liberation Serif" w:cs="FreeSans"/>
            <w:sz w:val="24"/>
            <w:szCs w:val="24"/>
            <w:lang w:bidi="hi-IN"/>
          </w:rPr>
          <w:delText xml:space="preserve">  </w:delText>
        </w:r>
      </w:del>
      <w:r w:rsidR="00341358" w:rsidRPr="001F54C0">
        <w:rPr>
          <w:sz w:val="24"/>
          <w:szCs w:val="24"/>
          <w:lang w:bidi="hi-IN"/>
          <w:rPrChange w:id="158" w:author="Ohanes Dadian" w:date="2016-03-08T12:45:00Z">
            <w:rPr>
              <w:rFonts w:ascii="Liberation Serif" w:hAnsi="Liberation Serif" w:cs="FreeSans"/>
              <w:lang w:bidi="hi-IN"/>
            </w:rPr>
          </w:rPrChange>
        </w:rPr>
        <w:t>(</w:t>
      </w:r>
      <w:r w:rsidR="006B2BC4" w:rsidRPr="001F54C0">
        <w:rPr>
          <w:sz w:val="24"/>
          <w:szCs w:val="24"/>
          <w:lang w:bidi="hi-IN"/>
          <w:rPrChange w:id="159" w:author="Ohanes Dadian" w:date="2016-03-08T12:45:00Z">
            <w:rPr>
              <w:rFonts w:ascii="Liberation Serif" w:hAnsi="Liberation Serif" w:cs="FreeSans"/>
              <w:lang w:bidi="hi-IN"/>
            </w:rPr>
          </w:rPrChange>
        </w:rPr>
        <w:t>15</w:t>
      </w:r>
      <w:r w:rsidR="00341358" w:rsidRPr="001F54C0">
        <w:rPr>
          <w:sz w:val="24"/>
          <w:szCs w:val="24"/>
          <w:lang w:bidi="hi-IN"/>
          <w:rPrChange w:id="160" w:author="Ohanes Dadian" w:date="2016-03-08T12:45:00Z">
            <w:rPr>
              <w:rFonts w:ascii="Liberation Serif" w:hAnsi="Liberation Serif" w:cs="FreeSans"/>
              <w:lang w:bidi="hi-IN"/>
            </w:rPr>
          </w:rPrChange>
        </w:rPr>
        <w:t>)</w:t>
      </w:r>
    </w:p>
    <w:p w:rsidR="006B2BC4" w:rsidRDefault="006B2BC4" w:rsidP="00A86EF9">
      <w:pPr>
        <w:pStyle w:val="Textbody"/>
        <w:widowControl w:val="0"/>
        <w:tabs>
          <w:tab w:val="clear" w:pos="288"/>
        </w:tabs>
        <w:ind w:firstLine="0"/>
        <w:jc w:val="left"/>
        <w:rPr>
          <w:rFonts w:ascii="Liberation Serif" w:hAnsi="Liberation Serif" w:cs="FreeSans"/>
          <w:sz w:val="24"/>
          <w:szCs w:val="24"/>
          <w:lang w:bidi="hi-IN"/>
        </w:rPr>
      </w:pPr>
      <w:proofErr w:type="gramStart"/>
      <w:r>
        <w:rPr>
          <w:rFonts w:ascii="Liberation Serif" w:hAnsi="Liberation Serif" w:cs="FreeSans"/>
          <w:lang w:bidi="hi-IN"/>
        </w:rPr>
        <w:t>and</w:t>
      </w:r>
      <w:proofErr w:type="gramEnd"/>
    </w:p>
    <w:p w:rsidR="00341358" w:rsidRDefault="00A86EF9" w:rsidP="00A86EF9">
      <w:pPr>
        <w:pStyle w:val="Textbody"/>
        <w:widowControl w:val="0"/>
        <w:tabs>
          <w:tab w:val="clear" w:pos="288"/>
        </w:tabs>
        <w:ind w:firstLine="0"/>
        <w:jc w:val="left"/>
        <w:rPr>
          <w:rFonts w:ascii="Liberation Serif" w:hAnsi="Liberation Serif" w:cs="FreeSans"/>
          <w:lang w:bidi="hi-IN"/>
        </w:rPr>
      </w:pPr>
      <w:r>
        <w:rPr>
          <w:rFonts w:ascii="Liberation Serif" w:hAnsi="Liberation Serif" w:cs="FreeSans"/>
        </w:rPr>
        <w:tab/>
      </w:r>
      <m:oMath>
        <m:r>
          <w:rPr>
            <w:rFonts w:ascii="Cambria Math" w:hAnsi="Cambria Math"/>
          </w:rPr>
          <m:t>D=</m:t>
        </m:r>
        <m:sSup>
          <m:sSupPr>
            <m:ctrlPr>
              <w:rPr>
                <w:rFonts w:ascii="Cambria Math" w:hAnsi="Cambria Math"/>
              </w:rPr>
            </m:ctrlPr>
          </m:sSupPr>
          <m:e>
            <m:r>
              <w:rPr>
                <w:rFonts w:ascii="Cambria Math" w:hAnsi="Cambria Math"/>
              </w:rPr>
              <m:t>d(n)</m:t>
            </m:r>
          </m:e>
          <m:sup>
            <m:r>
              <w:rPr>
                <w:rFonts w:ascii="Cambria Math" w:hAnsi="Cambria Math"/>
              </w:rPr>
              <m:t>T</m:t>
            </m:r>
          </m:sup>
        </m:sSup>
      </m:oMath>
      <w:r w:rsidR="00341358">
        <w:rPr>
          <w:rFonts w:ascii="Liberation Serif" w:hAnsi="Liberation Serif" w:cs="FreeSans"/>
          <w:sz w:val="24"/>
          <w:szCs w:val="24"/>
          <w:lang w:bidi="hi-IN"/>
        </w:rPr>
        <w:t xml:space="preserve"> </w:t>
      </w:r>
      <w:r>
        <w:rPr>
          <w:rFonts w:ascii="Liberation Serif" w:hAnsi="Liberation Serif" w:cs="FreeSans"/>
          <w:sz w:val="24"/>
          <w:szCs w:val="24"/>
          <w:lang w:bidi="hi-IN"/>
        </w:rPr>
        <w:tab/>
      </w:r>
      <w:r>
        <w:rPr>
          <w:rFonts w:ascii="Liberation Serif" w:hAnsi="Liberation Serif" w:cs="FreeSans"/>
          <w:sz w:val="24"/>
          <w:szCs w:val="24"/>
          <w:lang w:bidi="hi-IN"/>
        </w:rPr>
        <w:tab/>
      </w:r>
      <w:r>
        <w:rPr>
          <w:rFonts w:ascii="Liberation Serif" w:hAnsi="Liberation Serif" w:cs="FreeSans"/>
          <w:sz w:val="24"/>
          <w:szCs w:val="24"/>
          <w:lang w:bidi="hi-IN"/>
        </w:rPr>
        <w:tab/>
      </w:r>
      <w:ins w:id="161" w:author="Ohanes Dadian" w:date="2016-03-08T12:44:00Z">
        <w:r w:rsidR="001F54C0">
          <w:rPr>
            <w:rFonts w:ascii="Liberation Serif" w:hAnsi="Liberation Serif" w:cs="FreeSans"/>
            <w:sz w:val="24"/>
            <w:szCs w:val="24"/>
            <w:lang w:bidi="hi-IN"/>
          </w:rPr>
          <w:t xml:space="preserve">                                                </w:t>
        </w:r>
      </w:ins>
      <w:moveToRangeStart w:id="162" w:author="Ohanes Dadian" w:date="2016-03-08T12:44:00Z" w:name="move445204383"/>
      <w:moveTo w:id="163" w:author="Ohanes Dadian" w:date="2016-03-08T12:44:00Z">
        <w:r w:rsidR="001F54C0" w:rsidRPr="00D626FB">
          <w:rPr>
            <w:rFonts w:eastAsia="Times New Roman"/>
            <w:spacing w:val="0"/>
            <w:kern w:val="0"/>
            <w:sz w:val="24"/>
            <w:szCs w:val="24"/>
            <w:lang w:eastAsia="en-US"/>
          </w:rPr>
          <w:t>(16)</w:t>
        </w:r>
      </w:moveTo>
      <w:moveToRangeEnd w:id="162"/>
      <w:del w:id="164" w:author="Ohanes Dadian" w:date="2016-03-08T12:43:00Z">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r>
        <w:r w:rsidDel="001F54C0">
          <w:rPr>
            <w:rFonts w:ascii="Liberation Serif" w:hAnsi="Liberation Serif" w:cs="FreeSans"/>
            <w:sz w:val="24"/>
            <w:szCs w:val="24"/>
            <w:lang w:bidi="hi-IN"/>
          </w:rPr>
          <w:tab/>
          <w:delText xml:space="preserve">     </w:delText>
        </w:r>
      </w:del>
      <w:moveFromRangeStart w:id="165" w:author="Ohanes Dadian" w:date="2016-03-08T12:44:00Z" w:name="move445204383"/>
      <w:moveFrom w:id="166" w:author="Ohanes Dadian" w:date="2016-03-08T12:44:00Z">
        <w:r w:rsidR="00341358" w:rsidRPr="001F54C0" w:rsidDel="001F54C0">
          <w:rPr>
            <w:rFonts w:eastAsia="Times New Roman"/>
            <w:spacing w:val="0"/>
            <w:kern w:val="0"/>
            <w:sz w:val="24"/>
            <w:szCs w:val="24"/>
            <w:lang w:eastAsia="en-US"/>
            <w:rPrChange w:id="167" w:author="Ohanes Dadian" w:date="2016-03-08T12:43:00Z">
              <w:rPr>
                <w:rFonts w:ascii="Liberation Serif" w:hAnsi="Liberation Serif" w:cs="FreeSans"/>
                <w:lang w:bidi="hi-IN"/>
              </w:rPr>
            </w:rPrChange>
          </w:rPr>
          <w:t>(</w:t>
        </w:r>
        <w:r w:rsidR="006B2BC4" w:rsidRPr="001F54C0" w:rsidDel="001F54C0">
          <w:rPr>
            <w:rFonts w:eastAsia="Times New Roman"/>
            <w:spacing w:val="0"/>
            <w:kern w:val="0"/>
            <w:sz w:val="24"/>
            <w:szCs w:val="24"/>
            <w:lang w:eastAsia="en-US"/>
            <w:rPrChange w:id="168" w:author="Ohanes Dadian" w:date="2016-03-08T12:43:00Z">
              <w:rPr>
                <w:rFonts w:ascii="Liberation Serif" w:hAnsi="Liberation Serif" w:cs="FreeSans"/>
                <w:lang w:bidi="hi-IN"/>
              </w:rPr>
            </w:rPrChange>
          </w:rPr>
          <w:t>16</w:t>
        </w:r>
        <w:r w:rsidR="00341358" w:rsidRPr="001F54C0" w:rsidDel="001F54C0">
          <w:rPr>
            <w:rFonts w:eastAsia="Times New Roman"/>
            <w:spacing w:val="0"/>
            <w:kern w:val="0"/>
            <w:sz w:val="24"/>
            <w:szCs w:val="24"/>
            <w:lang w:eastAsia="en-US"/>
            <w:rPrChange w:id="169" w:author="Ohanes Dadian" w:date="2016-03-08T12:43:00Z">
              <w:rPr>
                <w:rFonts w:ascii="Liberation Serif" w:hAnsi="Liberation Serif" w:cs="FreeSans"/>
                <w:lang w:bidi="hi-IN"/>
              </w:rPr>
            </w:rPrChange>
          </w:rPr>
          <w:t>)</w:t>
        </w:r>
      </w:moveFrom>
      <w:moveFromRangeEnd w:id="165"/>
    </w:p>
    <w:p w:rsidR="006B2BC4" w:rsidRDefault="006B2BC4" w:rsidP="006B2BC4">
      <w:pPr>
        <w:pStyle w:val="Textbody"/>
        <w:widowControl w:val="0"/>
        <w:tabs>
          <w:tab w:val="clear" w:pos="288"/>
        </w:tabs>
        <w:spacing w:before="240"/>
        <w:ind w:firstLine="0"/>
        <w:jc w:val="left"/>
        <w:rPr>
          <w:rFonts w:ascii="Liberation Serif" w:hAnsi="Liberation Serif" w:cs="FreeSans"/>
          <w:sz w:val="24"/>
          <w:szCs w:val="24"/>
          <w:lang w:bidi="hi-IN"/>
        </w:rPr>
      </w:pPr>
      <w:proofErr w:type="gramStart"/>
      <w:r>
        <w:rPr>
          <w:rFonts w:ascii="Liberation Serif" w:hAnsi="Liberation Serif" w:cs="FreeSans"/>
          <w:lang w:bidi="hi-IN"/>
        </w:rPr>
        <w:t>where</w:t>
      </w:r>
      <w:proofErr w:type="gramEnd"/>
      <w:r>
        <w:rPr>
          <w:rFonts w:ascii="Liberation Serif" w:hAnsi="Liberation Serif" w:cs="FreeSans"/>
          <w:lang w:bidi="hi-IN"/>
        </w:rPr>
        <w:t xml:space="preserve"> </w:t>
      </w:r>
      <w:r>
        <w:rPr>
          <w:rFonts w:ascii="Liberation Serif" w:hAnsi="Liberation Serif" w:cs="FreeSans"/>
          <w:i/>
          <w:lang w:bidi="hi-IN"/>
        </w:rPr>
        <w:t>d</w:t>
      </w:r>
      <w:r>
        <w:rPr>
          <w:rFonts w:ascii="Liberation Serif" w:hAnsi="Liberation Serif" w:cs="FreeSans"/>
          <w:lang w:bidi="hi-IN"/>
        </w:rPr>
        <w:t>(</w:t>
      </w:r>
      <w:r>
        <w:rPr>
          <w:rFonts w:ascii="Liberation Serif" w:hAnsi="Liberation Serif" w:cs="FreeSans"/>
          <w:i/>
          <w:lang w:bidi="hi-IN"/>
        </w:rPr>
        <w:t>n</w:t>
      </w:r>
      <w:r>
        <w:rPr>
          <w:rFonts w:ascii="Liberation Serif" w:hAnsi="Liberation Serif" w:cs="FreeSans"/>
          <w:lang w:bidi="hi-IN"/>
        </w:rPr>
        <w:t xml:space="preserve">) is the desired outputs.   </w:t>
      </w:r>
    </w:p>
    <w:p w:rsidR="00341358" w:rsidDel="00A1423D" w:rsidRDefault="00341358" w:rsidP="00341358">
      <w:pPr>
        <w:pStyle w:val="Textbody"/>
        <w:tabs>
          <w:tab w:val="clear" w:pos="288"/>
        </w:tabs>
        <w:spacing w:after="0" w:line="240" w:lineRule="auto"/>
        <w:ind w:firstLine="0"/>
        <w:rPr>
          <w:del w:id="170" w:author="Ohanes Dadian" w:date="2016-03-05T14:53:00Z"/>
        </w:rPr>
      </w:pPr>
      <w:del w:id="171" w:author="Ohanes Dadian" w:date="2016-03-05T14:53:00Z">
        <w:r w:rsidDel="00A1423D">
          <w:delText>Figure 5 shows schematic of how echo state network works</w:delText>
        </w:r>
      </w:del>
    </w:p>
    <w:p w:rsidR="00341358" w:rsidRDefault="00341358" w:rsidP="004D3338">
      <w:pPr>
        <w:pStyle w:val="Textbody"/>
        <w:keepNext/>
        <w:tabs>
          <w:tab w:val="clear" w:pos="288"/>
        </w:tabs>
        <w:ind w:firstLine="0"/>
      </w:pPr>
      <w:r w:rsidRPr="00D1191F">
        <w:rPr>
          <w:noProof/>
          <w:lang w:eastAsia="en-US"/>
        </w:rPr>
        <w:drawing>
          <wp:inline distT="0" distB="0" distL="0" distR="0" wp14:anchorId="028E57A2" wp14:editId="29C4818C">
            <wp:extent cx="3108960" cy="1828800"/>
            <wp:effectExtent l="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08960" cy="1828800"/>
                    </a:xfrm>
                    <a:prstGeom prst="rect">
                      <a:avLst/>
                    </a:prstGeom>
                    <a:noFill/>
                    <a:ln>
                      <a:noFill/>
                    </a:ln>
                  </pic:spPr>
                </pic:pic>
              </a:graphicData>
            </a:graphic>
          </wp:inline>
        </w:drawing>
      </w:r>
    </w:p>
    <w:p w:rsidR="00341358" w:rsidRDefault="00341358" w:rsidP="00341358">
      <w:pPr>
        <w:pStyle w:val="Caption"/>
        <w:rPr>
          <w:i w:val="0"/>
          <w:sz w:val="20"/>
          <w:szCs w:val="20"/>
        </w:rPr>
      </w:pPr>
      <w:r w:rsidRPr="003B68C0">
        <w:rPr>
          <w:i w:val="0"/>
          <w:sz w:val="20"/>
          <w:szCs w:val="20"/>
        </w:rPr>
        <w:t>Fig</w:t>
      </w:r>
      <w:r>
        <w:rPr>
          <w:i w:val="0"/>
          <w:sz w:val="20"/>
          <w:szCs w:val="20"/>
        </w:rPr>
        <w:t xml:space="preserve">. </w:t>
      </w:r>
      <w:ins w:id="172" w:author="Ohanes Dadian" w:date="2016-03-08T12:41:00Z">
        <w:r w:rsidR="00DC154B">
          <w:rPr>
            <w:i w:val="0"/>
            <w:sz w:val="20"/>
            <w:szCs w:val="20"/>
          </w:rPr>
          <w:t>8</w:t>
        </w:r>
      </w:ins>
      <w:del w:id="173" w:author="Ohanes Dadian" w:date="2016-03-08T12:41:00Z">
        <w:r w:rsidDel="00DC154B">
          <w:rPr>
            <w:i w:val="0"/>
            <w:sz w:val="20"/>
            <w:szCs w:val="20"/>
          </w:rPr>
          <w:delText>6</w:delText>
        </w:r>
      </w:del>
      <w:r>
        <w:rPr>
          <w:i w:val="0"/>
          <w:sz w:val="20"/>
          <w:szCs w:val="20"/>
        </w:rPr>
        <w:t>. Echo state n</w:t>
      </w:r>
      <w:r w:rsidRPr="003B68C0">
        <w:rPr>
          <w:i w:val="0"/>
          <w:sz w:val="20"/>
          <w:szCs w:val="20"/>
        </w:rPr>
        <w:t>etwork</w:t>
      </w:r>
    </w:p>
    <w:p w:rsidR="000F5E2D" w:rsidRPr="003105E9" w:rsidRDefault="00A6763B" w:rsidP="003105E9">
      <w:pPr>
        <w:pStyle w:val="Heading2"/>
        <w:numPr>
          <w:ilvl w:val="0"/>
          <w:numId w:val="0"/>
        </w:numPr>
        <w:ind w:firstLine="180"/>
        <w:jc w:val="both"/>
        <w:rPr>
          <w:ins w:id="174" w:author="Ohanes Dadian" w:date="2016-03-05T20:30:00Z"/>
          <w:i w:val="0"/>
          <w:rPrChange w:id="175" w:author="Ohanes Dadian" w:date="2016-03-14T12:57:00Z">
            <w:rPr>
              <w:ins w:id="176" w:author="Ohanes Dadian" w:date="2016-03-05T20:30:00Z"/>
            </w:rPr>
          </w:rPrChange>
        </w:rPr>
        <w:pPrChange w:id="177" w:author="Ohanes Dadian" w:date="2016-03-14T12:57:00Z">
          <w:pPr>
            <w:pStyle w:val="Heading2"/>
            <w:numPr>
              <w:ilvl w:val="0"/>
              <w:numId w:val="0"/>
            </w:numPr>
            <w:ind w:firstLine="180"/>
            <w:jc w:val="both"/>
          </w:pPr>
        </w:pPrChange>
      </w:pPr>
      <w:r>
        <w:rPr>
          <w:i w:val="0"/>
        </w:rPr>
        <w:t>As the training data is fed into the echo state network, t</w:t>
      </w:r>
      <w:r w:rsidRPr="00A6763B">
        <w:rPr>
          <w:i w:val="0"/>
        </w:rPr>
        <w:t xml:space="preserve">he network activates and harvests the neuron states in its reservoir. The neurons are used to generate the output signal, which is then compared to the target. The target, as mentioned previously, is used to train the model’s output signal. One instance of training comprised of driving the network with </w:t>
      </w:r>
      <w:r w:rsidR="00AC52A9">
        <w:rPr>
          <w:i w:val="0"/>
        </w:rPr>
        <w:t>roll acceleration</w:t>
      </w:r>
      <w:r w:rsidRPr="00A6763B">
        <w:rPr>
          <w:i w:val="0"/>
        </w:rPr>
        <w:t xml:space="preserve"> and emits aileron as output.</w:t>
      </w:r>
    </w:p>
    <w:p w:rsidR="00D730B5" w:rsidRDefault="00D730B5">
      <w:pPr>
        <w:rPr>
          <w:ins w:id="178" w:author="Ohanes Dadian" w:date="2016-03-05T20:56:00Z"/>
        </w:rPr>
        <w:pPrChange w:id="179" w:author="Ohanes Dadian" w:date="2016-03-05T15:23:00Z">
          <w:pPr>
            <w:pStyle w:val="Heading2"/>
            <w:numPr>
              <w:ilvl w:val="0"/>
              <w:numId w:val="0"/>
            </w:numPr>
            <w:ind w:firstLine="180"/>
            <w:jc w:val="both"/>
          </w:pPr>
        </w:pPrChange>
      </w:pPr>
      <w:ins w:id="180" w:author="Ohanes Dadian" w:date="2016-03-05T20:50:00Z">
        <w:r w:rsidRPr="00D730B5">
          <w:tab/>
          <w:t xml:space="preserve">For </w:t>
        </w:r>
      </w:ins>
      <w:ins w:id="181" w:author="Ohanes Dadian" w:date="2016-03-05T20:54:00Z">
        <w:r>
          <w:t xml:space="preserve">performing </w:t>
        </w:r>
      </w:ins>
      <w:ins w:id="182" w:author="Ohanes Dadian" w:date="2016-03-05T20:50:00Z">
        <w:r w:rsidRPr="00D730B5">
          <w:t>Prop</w:t>
        </w:r>
      </w:ins>
      <w:ins w:id="183" w:author="Ohanes Dadian" w:date="2016-03-05T20:51:00Z">
        <w:r w:rsidRPr="00D730B5">
          <w:t xml:space="preserve">ortional-Integral-Derivative </w:t>
        </w:r>
      </w:ins>
      <w:ins w:id="184" w:author="Ohanes Dadian" w:date="2016-03-05T20:53:00Z">
        <w:r w:rsidRPr="00D730B5">
          <w:t>(PID) tuning</w:t>
        </w:r>
      </w:ins>
      <w:ins w:id="185" w:author="Ohanes Dadian" w:date="2016-03-05T20:54:00Z">
        <w:r>
          <w:t>, we have to</w:t>
        </w:r>
      </w:ins>
      <w:ins w:id="186" w:author="Ohanes Dadian" w:date="2016-03-05T20:56:00Z">
        <w:r>
          <w:t xml:space="preserve"> model the adaptive behavior </w:t>
        </w:r>
      </w:ins>
      <w:ins w:id="187" w:author="Ohanes Dadian" w:date="2016-03-05T20:58:00Z">
        <w:r>
          <w:t>necessary</w:t>
        </w:r>
      </w:ins>
      <w:ins w:id="188" w:author="Ohanes Dadian" w:date="2016-03-05T20:56:00Z">
        <w:r>
          <w:t xml:space="preserve"> for performing the required control techniques.</w:t>
        </w:r>
      </w:ins>
    </w:p>
    <w:p w:rsidR="00D730B5" w:rsidRPr="00D730B5" w:rsidRDefault="00D730B5">
      <w:pPr>
        <w:rPr>
          <w:ins w:id="189" w:author="Ohanes Dadian" w:date="2016-03-05T20:59:00Z"/>
          <w:i/>
          <w:sz w:val="24"/>
          <w:szCs w:val="24"/>
          <w:rPrChange w:id="190" w:author="Ohanes Dadian" w:date="2016-03-05T20:59:00Z">
            <w:rPr>
              <w:ins w:id="191" w:author="Ohanes Dadian" w:date="2016-03-05T20:59:00Z"/>
              <w:rFonts w:ascii="Cambria Math" w:hAnsi="Cambria Math"/>
              <w:i w:val="0"/>
              <w:sz w:val="24"/>
              <w:szCs w:val="24"/>
            </w:rPr>
          </w:rPrChange>
        </w:rPr>
        <w:pPrChange w:id="192" w:author="Ohanes Dadian" w:date="2016-03-05T15:23:00Z">
          <w:pPr>
            <w:pStyle w:val="Heading2"/>
            <w:numPr>
              <w:ilvl w:val="0"/>
              <w:numId w:val="0"/>
            </w:numPr>
            <w:ind w:firstLine="180"/>
            <w:jc w:val="both"/>
          </w:pPr>
        </w:pPrChange>
      </w:pPr>
    </w:p>
    <w:p w:rsidR="000F5E2D" w:rsidRDefault="00D730B5">
      <w:pPr>
        <w:rPr>
          <w:ins w:id="193" w:author="Ohanes Dadian" w:date="2016-03-05T21:01:00Z"/>
        </w:rPr>
        <w:pPrChange w:id="194" w:author="Ohanes Dadian" w:date="2016-03-05T20:59:00Z">
          <w:pPr>
            <w:pStyle w:val="Heading2"/>
            <w:numPr>
              <w:ilvl w:val="0"/>
              <w:numId w:val="0"/>
            </w:numPr>
            <w:ind w:firstLine="180"/>
            <w:jc w:val="both"/>
          </w:pPr>
        </w:pPrChange>
      </w:pPr>
      <m:oMath>
        <m:r>
          <w:ins w:id="195" w:author="Ohanes Dadian" w:date="2016-03-05T20:59:00Z">
            <w:rPr>
              <w:rFonts w:ascii="Cambria Math" w:hAnsi="Cambria Math"/>
              <w:sz w:val="24"/>
              <w:szCs w:val="24"/>
            </w:rPr>
            <m:t>u</m:t>
          </w:ins>
        </m:r>
        <m:d>
          <m:dPr>
            <m:ctrlPr>
              <w:ins w:id="196" w:author="Ohanes Dadian" w:date="2016-03-05T20:59:00Z">
                <w:rPr>
                  <w:rFonts w:ascii="Cambria Math" w:hAnsi="Cambria Math"/>
                  <w:i/>
                  <w:sz w:val="24"/>
                  <w:szCs w:val="24"/>
                </w:rPr>
              </w:ins>
            </m:ctrlPr>
          </m:dPr>
          <m:e>
            <m:r>
              <w:ins w:id="197" w:author="Ohanes Dadian" w:date="2016-03-05T20:59:00Z">
                <w:rPr>
                  <w:rFonts w:ascii="Cambria Math" w:hAnsi="Cambria Math"/>
                  <w:sz w:val="24"/>
                  <w:szCs w:val="24"/>
                </w:rPr>
                <m:t>t</m:t>
              </w:ins>
            </m:r>
          </m:e>
        </m:d>
        <m:r>
          <w:ins w:id="198" w:author="Ohanes Dadian" w:date="2016-03-05T20:59:00Z">
            <w:rPr>
              <w:rFonts w:ascii="Cambria Math" w:hAnsi="Cambria Math"/>
              <w:sz w:val="24"/>
              <w:szCs w:val="24"/>
            </w:rPr>
            <m:t xml:space="preserve">= </m:t>
          </w:ins>
        </m:r>
        <m:sSub>
          <m:sSubPr>
            <m:ctrlPr>
              <w:ins w:id="199" w:author="Ohanes Dadian" w:date="2016-03-05T20:59:00Z">
                <w:rPr>
                  <w:rFonts w:ascii="Cambria Math" w:hAnsi="Cambria Math"/>
                  <w:i/>
                  <w:sz w:val="24"/>
                  <w:szCs w:val="24"/>
                </w:rPr>
              </w:ins>
            </m:ctrlPr>
          </m:sSubPr>
          <m:e>
            <m:r>
              <w:ins w:id="200" w:author="Ohanes Dadian" w:date="2016-03-05T20:59:00Z">
                <w:rPr>
                  <w:rFonts w:ascii="Cambria Math" w:hAnsi="Cambria Math"/>
                  <w:sz w:val="24"/>
                  <w:szCs w:val="24"/>
                </w:rPr>
                <m:t>u</m:t>
              </w:ins>
            </m:r>
          </m:e>
          <m:sub>
            <m:r>
              <w:ins w:id="201" w:author="Ohanes Dadian" w:date="2016-03-05T20:59:00Z">
                <w:rPr>
                  <w:rFonts w:ascii="Cambria Math" w:hAnsi="Cambria Math"/>
                  <w:sz w:val="24"/>
                  <w:szCs w:val="24"/>
                </w:rPr>
                <m:t>pd</m:t>
              </w:ins>
            </m:r>
          </m:sub>
        </m:sSub>
        <m:d>
          <m:dPr>
            <m:ctrlPr>
              <w:ins w:id="202" w:author="Ohanes Dadian" w:date="2016-03-05T20:59:00Z">
                <w:rPr>
                  <w:rFonts w:ascii="Cambria Math" w:hAnsi="Cambria Math"/>
                  <w:i/>
                  <w:sz w:val="24"/>
                  <w:szCs w:val="24"/>
                </w:rPr>
              </w:ins>
            </m:ctrlPr>
          </m:dPr>
          <m:e>
            <m:r>
              <w:ins w:id="203" w:author="Ohanes Dadian" w:date="2016-03-05T20:59:00Z">
                <w:rPr>
                  <w:rFonts w:ascii="Cambria Math" w:hAnsi="Cambria Math"/>
                  <w:sz w:val="24"/>
                  <w:szCs w:val="24"/>
                </w:rPr>
                <m:t>t</m:t>
              </w:ins>
            </m:r>
          </m:e>
        </m:d>
        <m:r>
          <w:ins w:id="204" w:author="Ohanes Dadian" w:date="2016-03-05T20:59:00Z">
            <w:rPr>
              <w:rFonts w:ascii="Cambria Math" w:hAnsi="Cambria Math"/>
              <w:sz w:val="24"/>
              <w:szCs w:val="24"/>
            </w:rPr>
            <m:t>-</m:t>
          </w:ins>
        </m:r>
        <m:sSub>
          <m:sSubPr>
            <m:ctrlPr>
              <w:ins w:id="205" w:author="Ohanes Dadian" w:date="2016-03-05T20:59:00Z">
                <w:rPr>
                  <w:rFonts w:ascii="Cambria Math" w:hAnsi="Cambria Math"/>
                  <w:i/>
                  <w:sz w:val="24"/>
                  <w:szCs w:val="24"/>
                </w:rPr>
              </w:ins>
            </m:ctrlPr>
          </m:sSubPr>
          <m:e>
            <m:r>
              <w:ins w:id="206" w:author="Ohanes Dadian" w:date="2016-03-05T20:59:00Z">
                <w:rPr>
                  <w:rFonts w:ascii="Cambria Math" w:hAnsi="Cambria Math"/>
                  <w:sz w:val="24"/>
                  <w:szCs w:val="24"/>
                </w:rPr>
                <m:t>u</m:t>
              </w:ins>
            </m:r>
          </m:e>
          <m:sub>
            <m:r>
              <w:ins w:id="207" w:author="Ohanes Dadian" w:date="2016-03-05T20:59:00Z">
                <w:rPr>
                  <w:rFonts w:ascii="Cambria Math" w:hAnsi="Cambria Math"/>
                  <w:sz w:val="24"/>
                  <w:szCs w:val="24"/>
                </w:rPr>
                <m:t>ad</m:t>
              </w:ins>
            </m:r>
          </m:sub>
        </m:sSub>
        <m:d>
          <m:dPr>
            <m:ctrlPr>
              <w:ins w:id="208" w:author="Ohanes Dadian" w:date="2016-03-05T20:59:00Z">
                <w:rPr>
                  <w:rFonts w:ascii="Cambria Math" w:hAnsi="Cambria Math"/>
                  <w:i/>
                  <w:sz w:val="24"/>
                  <w:szCs w:val="24"/>
                </w:rPr>
              </w:ins>
            </m:ctrlPr>
          </m:dPr>
          <m:e>
            <m:r>
              <w:ins w:id="209" w:author="Ohanes Dadian" w:date="2016-03-05T20:59:00Z">
                <w:rPr>
                  <w:rFonts w:ascii="Cambria Math" w:hAnsi="Cambria Math"/>
                  <w:sz w:val="24"/>
                  <w:szCs w:val="24"/>
                </w:rPr>
                <m:t>t</m:t>
              </w:ins>
            </m:r>
          </m:e>
        </m:d>
      </m:oMath>
      <w:ins w:id="210" w:author="Ohanes Dadian" w:date="2016-03-05T20:54:00Z">
        <w:r>
          <w:t xml:space="preserve"> </w:t>
        </w:r>
      </w:ins>
      <w:ins w:id="211" w:author="Ohanes Dadian" w:date="2016-03-05T20:59:00Z">
        <w:r>
          <w:t xml:space="preserve">                                        </w:t>
        </w:r>
        <w:r w:rsidRPr="001F54C0">
          <w:rPr>
            <w:sz w:val="24"/>
            <w:szCs w:val="24"/>
            <w:rPrChange w:id="212" w:author="Ohanes Dadian" w:date="2016-03-08T12:42:00Z">
              <w:rPr/>
            </w:rPrChange>
          </w:rPr>
          <w:t>(1</w:t>
        </w:r>
      </w:ins>
      <w:ins w:id="213" w:author="Ohanes Dadian" w:date="2016-03-08T12:42:00Z">
        <w:r w:rsidR="001F54C0" w:rsidRPr="001F54C0">
          <w:rPr>
            <w:sz w:val="24"/>
            <w:szCs w:val="24"/>
            <w:rPrChange w:id="214" w:author="Ohanes Dadian" w:date="2016-03-08T12:42:00Z">
              <w:rPr/>
            </w:rPrChange>
          </w:rPr>
          <w:t>7</w:t>
        </w:r>
      </w:ins>
      <w:ins w:id="215" w:author="Ohanes Dadian" w:date="2016-03-05T20:59:00Z">
        <w:r w:rsidRPr="001F54C0">
          <w:rPr>
            <w:sz w:val="24"/>
            <w:szCs w:val="24"/>
            <w:rPrChange w:id="216" w:author="Ohanes Dadian" w:date="2016-03-08T12:42:00Z">
              <w:rPr/>
            </w:rPrChange>
          </w:rPr>
          <w:t>)</w:t>
        </w:r>
      </w:ins>
    </w:p>
    <w:p w:rsidR="003873DA" w:rsidRDefault="003873DA">
      <w:pPr>
        <w:rPr>
          <w:ins w:id="217" w:author="Ohanes Dadian" w:date="2016-03-05T21:02:00Z"/>
        </w:rPr>
        <w:pPrChange w:id="218" w:author="Ohanes Dadian" w:date="2016-03-05T20:59:00Z">
          <w:pPr>
            <w:pStyle w:val="Heading2"/>
            <w:numPr>
              <w:ilvl w:val="0"/>
              <w:numId w:val="0"/>
            </w:numPr>
            <w:ind w:firstLine="180"/>
            <w:jc w:val="both"/>
          </w:pPr>
        </w:pPrChange>
      </w:pPr>
    </w:p>
    <w:p w:rsidR="003873DA" w:rsidRDefault="003873DA">
      <w:pPr>
        <w:rPr>
          <w:ins w:id="219" w:author="Ohanes Dadian" w:date="2016-03-05T21:17:00Z"/>
        </w:rPr>
        <w:pPrChange w:id="220" w:author="Ohanes Dadian" w:date="2016-03-05T20:59:00Z">
          <w:pPr>
            <w:pStyle w:val="Heading2"/>
            <w:numPr>
              <w:ilvl w:val="0"/>
              <w:numId w:val="0"/>
            </w:numPr>
            <w:ind w:firstLine="180"/>
            <w:jc w:val="both"/>
          </w:pPr>
        </w:pPrChange>
      </w:pPr>
      <w:ins w:id="221" w:author="Ohanes Dadian" w:date="2016-03-05T21:02:00Z">
        <w:r>
          <w:t xml:space="preserve">Function </w:t>
        </w:r>
      </w:ins>
      <w:proofErr w:type="gramStart"/>
      <w:ins w:id="222" w:author="Ohanes Dadian" w:date="2016-03-05T21:01:00Z">
        <w:r>
          <w:t>u(</w:t>
        </w:r>
        <w:proofErr w:type="gramEnd"/>
        <w:r>
          <w:t>t)</w:t>
        </w:r>
      </w:ins>
      <w:ins w:id="223" w:author="Ohanes Dadian" w:date="2016-03-05T21:02:00Z">
        <w:r>
          <w:t xml:space="preserve"> describes the </w:t>
        </w:r>
      </w:ins>
      <w:ins w:id="224" w:author="Ohanes Dadian" w:date="2016-03-05T21:04:00Z">
        <w:r>
          <w:t xml:space="preserve">control structure. </w:t>
        </w:r>
      </w:ins>
      <w:ins w:id="225" w:author="Ohanes Dadian" w:date="2016-03-05T21:05:00Z">
        <w:r>
          <w:t xml:space="preserve">Parameter </w:t>
        </w:r>
      </w:ins>
      <w:proofErr w:type="spellStart"/>
      <w:ins w:id="226" w:author="Ohanes Dadian" w:date="2016-03-05T21:04:00Z">
        <w:r>
          <w:t>u</w:t>
        </w:r>
        <w:r w:rsidRPr="003873DA">
          <w:rPr>
            <w:vertAlign w:val="subscript"/>
            <w:rPrChange w:id="227" w:author="Ohanes Dadian" w:date="2016-03-05T21:04:00Z">
              <w:rPr>
                <w:i w:val="0"/>
                <w:iCs w:val="0"/>
              </w:rPr>
            </w:rPrChange>
          </w:rPr>
          <w:t>pd</w:t>
        </w:r>
      </w:ins>
      <w:proofErr w:type="spellEnd"/>
      <w:ins w:id="228" w:author="Ohanes Dadian" w:date="2016-03-05T21:02:00Z">
        <w:r>
          <w:t xml:space="preserve"> </w:t>
        </w:r>
      </w:ins>
      <w:ins w:id="229" w:author="Ohanes Dadian" w:date="2016-03-05T21:04:00Z">
        <w:r>
          <w:t xml:space="preserve">defines </w:t>
        </w:r>
      </w:ins>
      <w:ins w:id="230" w:author="Ohanes Dadian" w:date="2016-03-05T21:06:00Z">
        <w:r>
          <w:t xml:space="preserve">the </w:t>
        </w:r>
      </w:ins>
      <w:ins w:id="231" w:author="Ohanes Dadian" w:date="2016-03-05T21:12:00Z">
        <w:r w:rsidR="008862C9">
          <w:t>Proportional-Derivative</w:t>
        </w:r>
      </w:ins>
      <w:ins w:id="232" w:author="Ohanes Dadian" w:date="2016-03-05T21:06:00Z">
        <w:r>
          <w:t xml:space="preserve">, while </w:t>
        </w:r>
        <w:proofErr w:type="spellStart"/>
        <w:r>
          <w:t>u</w:t>
        </w:r>
        <w:r w:rsidRPr="008862C9">
          <w:rPr>
            <w:vertAlign w:val="subscript"/>
            <w:rPrChange w:id="233" w:author="Ohanes Dadian" w:date="2016-03-05T21:07:00Z">
              <w:rPr>
                <w:i w:val="0"/>
                <w:iCs w:val="0"/>
              </w:rPr>
            </w:rPrChange>
          </w:rPr>
          <w:t>ad</w:t>
        </w:r>
        <w:proofErr w:type="spellEnd"/>
        <w:r>
          <w:t xml:space="preserve"> defines the output signal from the ESN</w:t>
        </w:r>
      </w:ins>
      <w:ins w:id="234" w:author="Ohanes Dadian" w:date="2016-03-05T21:13:00Z">
        <w:r w:rsidR="008862C9">
          <w:t xml:space="preserve"> which provides adaptive control</w:t>
        </w:r>
      </w:ins>
      <w:ins w:id="235" w:author="Ohanes Dadian" w:date="2016-03-05T21:06:00Z">
        <w:r>
          <w:t>.</w:t>
        </w:r>
      </w:ins>
      <w:ins w:id="236" w:author="Ohanes Dadian" w:date="2016-03-05T21:13:00Z">
        <w:r w:rsidR="008862C9">
          <w:t xml:space="preserve"> </w:t>
        </w:r>
      </w:ins>
      <w:ins w:id="237" w:author="Ohanes Dadian" w:date="2016-03-05T21:14:00Z">
        <w:r w:rsidR="008862C9">
          <w:t xml:space="preserve">The Proportional-Derivative is used to </w:t>
        </w:r>
      </w:ins>
      <w:ins w:id="238" w:author="Ohanes Dadian" w:date="2016-03-05T21:17:00Z">
        <w:r w:rsidR="008862C9">
          <w:t>model system response, while adaptive control is used</w:t>
        </w:r>
        <w:r w:rsidR="00E14460">
          <w:t xml:space="preserve"> to perform error compensation.</w:t>
        </w:r>
      </w:ins>
    </w:p>
    <w:p w:rsidR="00E14460" w:rsidRDefault="00E14460">
      <w:pPr>
        <w:rPr>
          <w:ins w:id="239" w:author="Ohanes Dadian" w:date="2016-03-06T00:21:00Z"/>
        </w:rPr>
        <w:pPrChange w:id="240" w:author="Ohanes Dadian" w:date="2016-03-05T20:59:00Z">
          <w:pPr>
            <w:pStyle w:val="Heading2"/>
            <w:numPr>
              <w:ilvl w:val="0"/>
              <w:numId w:val="0"/>
            </w:numPr>
            <w:ind w:firstLine="180"/>
            <w:jc w:val="both"/>
          </w:pPr>
        </w:pPrChange>
      </w:pPr>
      <w:proofErr w:type="spellStart"/>
      <w:proofErr w:type="gramStart"/>
      <w:ins w:id="241" w:author="Ohanes Dadian" w:date="2016-03-06T00:20:00Z">
        <w:r>
          <w:t>u</w:t>
        </w:r>
        <w:r w:rsidRPr="00E14460">
          <w:rPr>
            <w:vertAlign w:val="subscript"/>
            <w:rPrChange w:id="242" w:author="Ohanes Dadian" w:date="2016-03-06T00:20:00Z">
              <w:rPr/>
            </w:rPrChange>
          </w:rPr>
          <w:t>pd</w:t>
        </w:r>
        <w:proofErr w:type="spellEnd"/>
        <w:proofErr w:type="gramEnd"/>
        <w:r>
          <w:rPr>
            <w:vertAlign w:val="subscript"/>
          </w:rPr>
          <w:t xml:space="preserve"> </w:t>
        </w:r>
      </w:ins>
      <w:ins w:id="243" w:author="Ohanes Dadian" w:date="2016-03-06T00:21:00Z">
        <w:r>
          <w:t>is described as the following.</w:t>
        </w:r>
      </w:ins>
    </w:p>
    <w:p w:rsidR="001E32C2" w:rsidRPr="001E32C2" w:rsidRDefault="001E32C2">
      <w:pPr>
        <w:rPr>
          <w:ins w:id="244" w:author="Ohanes Dadian" w:date="2016-03-06T00:26:00Z"/>
          <w:i/>
          <w:sz w:val="22"/>
          <w:szCs w:val="22"/>
          <w:rPrChange w:id="245" w:author="Ohanes Dadian" w:date="2016-03-06T00:26:00Z">
            <w:rPr>
              <w:ins w:id="246" w:author="Ohanes Dadian" w:date="2016-03-06T00:26:00Z"/>
              <w:rFonts w:ascii="Cambria Math" w:hAnsi="Cambria Math"/>
              <w:i w:val="0"/>
              <w:sz w:val="22"/>
              <w:szCs w:val="22"/>
            </w:rPr>
          </w:rPrChange>
        </w:rPr>
        <w:pPrChange w:id="247" w:author="Ohanes Dadian" w:date="2016-03-05T20:59:00Z">
          <w:pPr>
            <w:pStyle w:val="Heading2"/>
            <w:numPr>
              <w:ilvl w:val="0"/>
              <w:numId w:val="0"/>
            </w:numPr>
            <w:ind w:firstLine="180"/>
            <w:jc w:val="both"/>
          </w:pPr>
        </w:pPrChange>
      </w:pPr>
    </w:p>
    <w:p w:rsidR="00E14460" w:rsidRPr="00E14460" w:rsidRDefault="008228AA">
      <w:pPr>
        <w:rPr>
          <w:ins w:id="248" w:author="Ohanes Dadian" w:date="2016-03-05T20:59:00Z"/>
        </w:rPr>
        <w:pPrChange w:id="249" w:author="Ohanes Dadian" w:date="2016-03-05T20:59:00Z">
          <w:pPr>
            <w:pStyle w:val="Heading2"/>
            <w:numPr>
              <w:ilvl w:val="0"/>
              <w:numId w:val="0"/>
            </w:numPr>
            <w:ind w:firstLine="180"/>
            <w:jc w:val="both"/>
          </w:pPr>
        </w:pPrChange>
      </w:pPr>
      <m:oMath>
        <m:sSub>
          <m:sSubPr>
            <m:ctrlPr>
              <w:ins w:id="250" w:author="Ohanes Dadian" w:date="2016-03-06T00:21:00Z">
                <w:rPr>
                  <w:rFonts w:ascii="Cambria Math" w:hAnsi="Cambria Math"/>
                  <w:i/>
                  <w:sz w:val="22"/>
                  <w:szCs w:val="22"/>
                </w:rPr>
              </w:ins>
            </m:ctrlPr>
          </m:sSubPr>
          <m:e>
            <m:r>
              <w:ins w:id="251" w:author="Ohanes Dadian" w:date="2016-03-06T00:21:00Z">
                <w:rPr>
                  <w:rFonts w:ascii="Cambria Math" w:hAnsi="Cambria Math"/>
                  <w:sz w:val="22"/>
                  <w:szCs w:val="22"/>
                  <w:rPrChange w:id="252" w:author="Ohanes Dadian" w:date="2016-03-06T00:22:00Z">
                    <w:rPr>
                      <w:rFonts w:ascii="Cambria Math" w:hAnsi="Cambria Math"/>
                      <w:sz w:val="24"/>
                      <w:szCs w:val="24"/>
                    </w:rPr>
                  </w:rPrChange>
                </w:rPr>
                <m:t>u</m:t>
              </w:ins>
            </m:r>
          </m:e>
          <m:sub>
            <m:r>
              <w:ins w:id="253" w:author="Ohanes Dadian" w:date="2016-03-06T00:21:00Z">
                <w:rPr>
                  <w:rFonts w:ascii="Cambria Math" w:hAnsi="Cambria Math"/>
                  <w:sz w:val="22"/>
                  <w:szCs w:val="22"/>
                  <w:rPrChange w:id="254" w:author="Ohanes Dadian" w:date="2016-03-06T00:22:00Z">
                    <w:rPr>
                      <w:rFonts w:ascii="Cambria Math" w:hAnsi="Cambria Math"/>
                      <w:sz w:val="24"/>
                      <w:szCs w:val="24"/>
                    </w:rPr>
                  </w:rPrChange>
                </w:rPr>
                <m:t>pd</m:t>
              </w:ins>
            </m:r>
          </m:sub>
        </m:sSub>
        <m:d>
          <m:dPr>
            <m:ctrlPr>
              <w:ins w:id="255" w:author="Ohanes Dadian" w:date="2016-03-06T00:21:00Z">
                <w:rPr>
                  <w:rFonts w:ascii="Cambria Math" w:hAnsi="Cambria Math"/>
                  <w:i/>
                  <w:sz w:val="22"/>
                  <w:szCs w:val="22"/>
                </w:rPr>
              </w:ins>
            </m:ctrlPr>
          </m:dPr>
          <m:e>
            <m:r>
              <w:ins w:id="256" w:author="Ohanes Dadian" w:date="2016-03-06T00:21:00Z">
                <w:rPr>
                  <w:rFonts w:ascii="Cambria Math" w:hAnsi="Cambria Math"/>
                  <w:sz w:val="22"/>
                  <w:szCs w:val="22"/>
                  <w:rPrChange w:id="257" w:author="Ohanes Dadian" w:date="2016-03-06T00:22:00Z">
                    <w:rPr>
                      <w:rFonts w:ascii="Cambria Math" w:hAnsi="Cambria Math"/>
                      <w:sz w:val="24"/>
                      <w:szCs w:val="24"/>
                    </w:rPr>
                  </w:rPrChange>
                </w:rPr>
                <m:t>t</m:t>
              </w:ins>
            </m:r>
          </m:e>
        </m:d>
        <m:r>
          <w:ins w:id="258" w:author="Ohanes Dadian" w:date="2016-03-06T00:21:00Z">
            <w:rPr>
              <w:rFonts w:ascii="Cambria Math" w:hAnsi="Cambria Math"/>
              <w:sz w:val="22"/>
              <w:szCs w:val="22"/>
              <w:rPrChange w:id="259" w:author="Ohanes Dadian" w:date="2016-03-06T00:22:00Z">
                <w:rPr>
                  <w:rFonts w:ascii="Cambria Math" w:hAnsi="Cambria Math"/>
                  <w:sz w:val="24"/>
                  <w:szCs w:val="24"/>
                </w:rPr>
              </w:rPrChange>
            </w:rPr>
            <m:t xml:space="preserve">= </m:t>
          </w:ins>
        </m:r>
        <m:sSub>
          <m:sSubPr>
            <m:ctrlPr>
              <w:ins w:id="260" w:author="Ohanes Dadian" w:date="2016-03-06T00:21:00Z">
                <w:rPr>
                  <w:rFonts w:ascii="Cambria Math" w:hAnsi="Cambria Math"/>
                  <w:i/>
                  <w:sz w:val="22"/>
                  <w:szCs w:val="22"/>
                </w:rPr>
              </w:ins>
            </m:ctrlPr>
          </m:sSubPr>
          <m:e>
            <m:r>
              <w:ins w:id="261" w:author="Ohanes Dadian" w:date="2016-03-06T00:21:00Z">
                <w:rPr>
                  <w:rFonts w:ascii="Cambria Math" w:hAnsi="Cambria Math"/>
                  <w:sz w:val="22"/>
                  <w:szCs w:val="22"/>
                  <w:rPrChange w:id="262" w:author="Ohanes Dadian" w:date="2016-03-06T00:22:00Z">
                    <w:rPr>
                      <w:rFonts w:ascii="Cambria Math" w:hAnsi="Cambria Math"/>
                      <w:sz w:val="24"/>
                      <w:szCs w:val="24"/>
                    </w:rPr>
                  </w:rPrChange>
                </w:rPr>
                <m:t>k</m:t>
              </w:ins>
            </m:r>
          </m:e>
          <m:sub>
            <m:r>
              <w:ins w:id="263" w:author="Ohanes Dadian" w:date="2016-03-06T00:21:00Z">
                <w:rPr>
                  <w:rFonts w:ascii="Cambria Math" w:hAnsi="Cambria Math"/>
                  <w:sz w:val="22"/>
                  <w:szCs w:val="22"/>
                  <w:rPrChange w:id="264" w:author="Ohanes Dadian" w:date="2016-03-06T00:22:00Z">
                    <w:rPr>
                      <w:rFonts w:ascii="Cambria Math" w:hAnsi="Cambria Math"/>
                      <w:sz w:val="24"/>
                      <w:szCs w:val="24"/>
                    </w:rPr>
                  </w:rPrChange>
                </w:rPr>
                <m:t>p</m:t>
              </w:ins>
            </m:r>
          </m:sub>
        </m:sSub>
        <m:d>
          <m:dPr>
            <m:begChr m:val="["/>
            <m:endChr m:val="]"/>
            <m:ctrlPr>
              <w:ins w:id="265" w:author="Ohanes Dadian" w:date="2016-03-06T00:21:00Z">
                <w:rPr>
                  <w:rFonts w:ascii="Cambria Math" w:hAnsi="Cambria Math"/>
                  <w:i/>
                  <w:sz w:val="22"/>
                  <w:szCs w:val="22"/>
                </w:rPr>
              </w:ins>
            </m:ctrlPr>
          </m:dPr>
          <m:e>
            <m:sSub>
              <m:sSubPr>
                <m:ctrlPr>
                  <w:ins w:id="266" w:author="Ohanes Dadian" w:date="2016-03-06T00:21:00Z">
                    <w:rPr>
                      <w:rFonts w:ascii="Cambria Math" w:hAnsi="Cambria Math"/>
                      <w:i/>
                      <w:sz w:val="22"/>
                      <w:szCs w:val="22"/>
                    </w:rPr>
                  </w:ins>
                </m:ctrlPr>
              </m:sSubPr>
              <m:e>
                <m:r>
                  <w:ins w:id="267" w:author="Ohanes Dadian" w:date="2016-03-06T00:21:00Z">
                    <w:rPr>
                      <w:rFonts w:ascii="Cambria Math" w:hAnsi="Cambria Math"/>
                      <w:sz w:val="22"/>
                      <w:szCs w:val="22"/>
                      <w:rPrChange w:id="268" w:author="Ohanes Dadian" w:date="2016-03-06T00:22:00Z">
                        <w:rPr>
                          <w:rFonts w:ascii="Cambria Math" w:hAnsi="Cambria Math"/>
                          <w:sz w:val="24"/>
                          <w:szCs w:val="24"/>
                        </w:rPr>
                      </w:rPrChange>
                    </w:rPr>
                    <m:t>x</m:t>
                  </w:ins>
                </m:r>
              </m:e>
              <m:sub>
                <m:r>
                  <w:ins w:id="269" w:author="Ohanes Dadian" w:date="2016-03-06T00:21:00Z">
                    <w:rPr>
                      <w:rFonts w:ascii="Cambria Math" w:hAnsi="Cambria Math"/>
                      <w:sz w:val="22"/>
                      <w:szCs w:val="22"/>
                      <w:rPrChange w:id="270" w:author="Ohanes Dadian" w:date="2016-03-06T00:22:00Z">
                        <w:rPr>
                          <w:rFonts w:ascii="Cambria Math" w:hAnsi="Cambria Math"/>
                          <w:sz w:val="24"/>
                          <w:szCs w:val="24"/>
                        </w:rPr>
                      </w:rPrChange>
                    </w:rPr>
                    <m:t>c</m:t>
                  </w:ins>
                </m:r>
              </m:sub>
            </m:sSub>
            <m:d>
              <m:dPr>
                <m:ctrlPr>
                  <w:ins w:id="271" w:author="Ohanes Dadian" w:date="2016-03-06T00:21:00Z">
                    <w:rPr>
                      <w:rFonts w:ascii="Cambria Math" w:hAnsi="Cambria Math"/>
                      <w:i/>
                      <w:sz w:val="22"/>
                      <w:szCs w:val="22"/>
                    </w:rPr>
                  </w:ins>
                </m:ctrlPr>
              </m:dPr>
              <m:e>
                <m:r>
                  <w:ins w:id="272" w:author="Ohanes Dadian" w:date="2016-03-06T00:21:00Z">
                    <w:rPr>
                      <w:rFonts w:ascii="Cambria Math" w:hAnsi="Cambria Math"/>
                      <w:sz w:val="22"/>
                      <w:szCs w:val="22"/>
                      <w:rPrChange w:id="273" w:author="Ohanes Dadian" w:date="2016-03-06T00:22:00Z">
                        <w:rPr>
                          <w:rFonts w:ascii="Cambria Math" w:hAnsi="Cambria Math"/>
                          <w:sz w:val="24"/>
                          <w:szCs w:val="24"/>
                        </w:rPr>
                      </w:rPrChange>
                    </w:rPr>
                    <m:t>t</m:t>
                  </w:ins>
                </m:r>
              </m:e>
            </m:d>
            <m:r>
              <w:ins w:id="274" w:author="Ohanes Dadian" w:date="2016-03-06T00:21:00Z">
                <w:rPr>
                  <w:rFonts w:ascii="Cambria Math" w:hAnsi="Cambria Math"/>
                  <w:sz w:val="22"/>
                  <w:szCs w:val="22"/>
                  <w:rPrChange w:id="275" w:author="Ohanes Dadian" w:date="2016-03-06T00:22:00Z">
                    <w:rPr>
                      <w:rFonts w:ascii="Cambria Math" w:hAnsi="Cambria Math"/>
                      <w:sz w:val="24"/>
                      <w:szCs w:val="24"/>
                    </w:rPr>
                  </w:rPrChange>
                </w:rPr>
                <m:t>-x</m:t>
              </w:ins>
            </m:r>
            <m:d>
              <m:dPr>
                <m:ctrlPr>
                  <w:ins w:id="276" w:author="Ohanes Dadian" w:date="2016-03-06T00:21:00Z">
                    <w:rPr>
                      <w:rFonts w:ascii="Cambria Math" w:hAnsi="Cambria Math"/>
                      <w:i/>
                      <w:sz w:val="22"/>
                      <w:szCs w:val="22"/>
                    </w:rPr>
                  </w:ins>
                </m:ctrlPr>
              </m:dPr>
              <m:e>
                <m:r>
                  <w:ins w:id="277" w:author="Ohanes Dadian" w:date="2016-03-06T00:21:00Z">
                    <w:rPr>
                      <w:rFonts w:ascii="Cambria Math" w:hAnsi="Cambria Math"/>
                      <w:sz w:val="22"/>
                      <w:szCs w:val="22"/>
                      <w:rPrChange w:id="278" w:author="Ohanes Dadian" w:date="2016-03-06T00:22:00Z">
                        <w:rPr>
                          <w:rFonts w:ascii="Cambria Math" w:hAnsi="Cambria Math"/>
                          <w:sz w:val="24"/>
                          <w:szCs w:val="24"/>
                        </w:rPr>
                      </w:rPrChange>
                    </w:rPr>
                    <m:t>t</m:t>
                  </w:ins>
                </m:r>
              </m:e>
            </m:d>
          </m:e>
        </m:d>
        <m:r>
          <w:ins w:id="279" w:author="Ohanes Dadian" w:date="2016-03-06T00:21:00Z">
            <w:rPr>
              <w:rFonts w:ascii="Cambria Math" w:hAnsi="Cambria Math"/>
              <w:sz w:val="22"/>
              <w:szCs w:val="22"/>
              <w:rPrChange w:id="280" w:author="Ohanes Dadian" w:date="2016-03-06T00:22:00Z">
                <w:rPr>
                  <w:rFonts w:ascii="Cambria Math" w:hAnsi="Cambria Math"/>
                  <w:sz w:val="24"/>
                  <w:szCs w:val="24"/>
                </w:rPr>
              </w:rPrChange>
            </w:rPr>
            <m:t>+</m:t>
          </w:ins>
        </m:r>
        <m:sSub>
          <m:sSubPr>
            <m:ctrlPr>
              <w:ins w:id="281" w:author="Ohanes Dadian" w:date="2016-03-06T00:21:00Z">
                <w:rPr>
                  <w:rFonts w:ascii="Cambria Math" w:hAnsi="Cambria Math"/>
                  <w:i/>
                  <w:sz w:val="22"/>
                  <w:szCs w:val="22"/>
                </w:rPr>
              </w:ins>
            </m:ctrlPr>
          </m:sSubPr>
          <m:e>
            <m:r>
              <w:ins w:id="282" w:author="Ohanes Dadian" w:date="2016-03-06T00:21:00Z">
                <w:rPr>
                  <w:rFonts w:ascii="Cambria Math" w:hAnsi="Cambria Math"/>
                  <w:sz w:val="22"/>
                  <w:szCs w:val="22"/>
                  <w:rPrChange w:id="283" w:author="Ohanes Dadian" w:date="2016-03-06T00:22:00Z">
                    <w:rPr>
                      <w:rFonts w:ascii="Cambria Math" w:hAnsi="Cambria Math"/>
                      <w:sz w:val="24"/>
                      <w:szCs w:val="24"/>
                    </w:rPr>
                  </w:rPrChange>
                </w:rPr>
                <m:t>k</m:t>
              </w:ins>
            </m:r>
          </m:e>
          <m:sub>
            <m:r>
              <w:ins w:id="284" w:author="Ohanes Dadian" w:date="2016-03-06T00:21:00Z">
                <w:rPr>
                  <w:rFonts w:ascii="Cambria Math" w:hAnsi="Cambria Math"/>
                  <w:sz w:val="22"/>
                  <w:szCs w:val="22"/>
                  <w:rPrChange w:id="285" w:author="Ohanes Dadian" w:date="2016-03-06T00:22:00Z">
                    <w:rPr>
                      <w:rFonts w:ascii="Cambria Math" w:hAnsi="Cambria Math"/>
                      <w:sz w:val="24"/>
                      <w:szCs w:val="24"/>
                    </w:rPr>
                  </w:rPrChange>
                </w:rPr>
                <m:t>d</m:t>
              </w:ins>
            </m:r>
          </m:sub>
        </m:sSub>
        <m:d>
          <m:dPr>
            <m:begChr m:val="["/>
            <m:endChr m:val="]"/>
            <m:ctrlPr>
              <w:ins w:id="286" w:author="Ohanes Dadian" w:date="2016-03-06T00:21:00Z">
                <w:rPr>
                  <w:rFonts w:ascii="Cambria Math" w:hAnsi="Cambria Math"/>
                  <w:i/>
                  <w:sz w:val="22"/>
                  <w:szCs w:val="22"/>
                </w:rPr>
              </w:ins>
            </m:ctrlPr>
          </m:dPr>
          <m:e>
            <m:acc>
              <m:accPr>
                <m:chr m:val="̇"/>
                <m:ctrlPr>
                  <w:ins w:id="287" w:author="Ohanes Dadian" w:date="2016-03-06T00:21:00Z">
                    <w:rPr>
                      <w:rFonts w:ascii="Cambria Math" w:hAnsi="Cambria Math"/>
                      <w:i/>
                      <w:sz w:val="22"/>
                      <w:szCs w:val="22"/>
                    </w:rPr>
                  </w:ins>
                </m:ctrlPr>
              </m:accPr>
              <m:e>
                <m:sSub>
                  <m:sSubPr>
                    <m:ctrlPr>
                      <w:ins w:id="288" w:author="Ohanes Dadian" w:date="2016-03-06T00:21:00Z">
                        <w:rPr>
                          <w:rFonts w:ascii="Cambria Math" w:hAnsi="Cambria Math"/>
                          <w:i/>
                          <w:sz w:val="22"/>
                          <w:szCs w:val="22"/>
                        </w:rPr>
                      </w:ins>
                    </m:ctrlPr>
                  </m:sSubPr>
                  <m:e>
                    <m:r>
                      <w:ins w:id="289" w:author="Ohanes Dadian" w:date="2016-03-06T00:21:00Z">
                        <w:rPr>
                          <w:rFonts w:ascii="Cambria Math" w:hAnsi="Cambria Math"/>
                          <w:sz w:val="22"/>
                          <w:szCs w:val="22"/>
                          <w:rPrChange w:id="290" w:author="Ohanes Dadian" w:date="2016-03-06T00:22:00Z">
                            <w:rPr>
                              <w:rFonts w:ascii="Cambria Math" w:hAnsi="Cambria Math"/>
                              <w:sz w:val="24"/>
                              <w:szCs w:val="24"/>
                            </w:rPr>
                          </w:rPrChange>
                        </w:rPr>
                        <m:t>x</m:t>
                      </w:ins>
                    </m:r>
                  </m:e>
                  <m:sub>
                    <m:r>
                      <w:ins w:id="291" w:author="Ohanes Dadian" w:date="2016-03-06T00:21:00Z">
                        <w:rPr>
                          <w:rFonts w:ascii="Cambria Math" w:hAnsi="Cambria Math"/>
                          <w:sz w:val="22"/>
                          <w:szCs w:val="22"/>
                          <w:rPrChange w:id="292" w:author="Ohanes Dadian" w:date="2016-03-06T00:22:00Z">
                            <w:rPr>
                              <w:rFonts w:ascii="Cambria Math" w:hAnsi="Cambria Math"/>
                              <w:sz w:val="24"/>
                              <w:szCs w:val="24"/>
                            </w:rPr>
                          </w:rPrChange>
                        </w:rPr>
                        <m:t>c</m:t>
                      </w:ins>
                    </m:r>
                  </m:sub>
                </m:sSub>
              </m:e>
            </m:acc>
            <m:d>
              <m:dPr>
                <m:ctrlPr>
                  <w:ins w:id="293" w:author="Ohanes Dadian" w:date="2016-03-06T00:21:00Z">
                    <w:rPr>
                      <w:rFonts w:ascii="Cambria Math" w:hAnsi="Cambria Math"/>
                      <w:i/>
                      <w:sz w:val="22"/>
                      <w:szCs w:val="22"/>
                    </w:rPr>
                  </w:ins>
                </m:ctrlPr>
              </m:dPr>
              <m:e>
                <m:r>
                  <w:ins w:id="294" w:author="Ohanes Dadian" w:date="2016-03-06T00:21:00Z">
                    <w:rPr>
                      <w:rFonts w:ascii="Cambria Math" w:hAnsi="Cambria Math"/>
                      <w:sz w:val="22"/>
                      <w:szCs w:val="22"/>
                      <w:rPrChange w:id="295" w:author="Ohanes Dadian" w:date="2016-03-06T00:22:00Z">
                        <w:rPr>
                          <w:rFonts w:ascii="Cambria Math" w:hAnsi="Cambria Math"/>
                          <w:sz w:val="24"/>
                          <w:szCs w:val="24"/>
                        </w:rPr>
                      </w:rPrChange>
                    </w:rPr>
                    <m:t>t</m:t>
                  </w:ins>
                </m:r>
              </m:e>
            </m:d>
            <m:r>
              <w:ins w:id="296" w:author="Ohanes Dadian" w:date="2016-03-06T00:21:00Z">
                <w:rPr>
                  <w:rFonts w:ascii="Cambria Math" w:hAnsi="Cambria Math"/>
                  <w:sz w:val="22"/>
                  <w:szCs w:val="22"/>
                  <w:rPrChange w:id="297" w:author="Ohanes Dadian" w:date="2016-03-06T00:22:00Z">
                    <w:rPr>
                      <w:rFonts w:ascii="Cambria Math" w:hAnsi="Cambria Math"/>
                      <w:sz w:val="24"/>
                      <w:szCs w:val="24"/>
                    </w:rPr>
                  </w:rPrChange>
                </w:rPr>
                <m:t>-</m:t>
              </w:ins>
            </m:r>
            <m:acc>
              <m:accPr>
                <m:chr m:val="̇"/>
                <m:ctrlPr>
                  <w:ins w:id="298" w:author="Ohanes Dadian" w:date="2016-03-06T00:21:00Z">
                    <w:rPr>
                      <w:rFonts w:ascii="Cambria Math" w:hAnsi="Cambria Math"/>
                      <w:i/>
                      <w:sz w:val="22"/>
                      <w:szCs w:val="22"/>
                    </w:rPr>
                  </w:ins>
                </m:ctrlPr>
              </m:accPr>
              <m:e>
                <m:r>
                  <w:ins w:id="299" w:author="Ohanes Dadian" w:date="2016-03-06T00:21:00Z">
                    <w:rPr>
                      <w:rFonts w:ascii="Cambria Math" w:hAnsi="Cambria Math"/>
                      <w:sz w:val="22"/>
                      <w:szCs w:val="22"/>
                      <w:rPrChange w:id="300" w:author="Ohanes Dadian" w:date="2016-03-06T00:22:00Z">
                        <w:rPr>
                          <w:rFonts w:ascii="Cambria Math" w:hAnsi="Cambria Math"/>
                          <w:sz w:val="24"/>
                          <w:szCs w:val="24"/>
                        </w:rPr>
                      </w:rPrChange>
                    </w:rPr>
                    <m:t>x</m:t>
                  </w:ins>
                </m:r>
              </m:e>
            </m:acc>
            <m:d>
              <m:dPr>
                <m:ctrlPr>
                  <w:ins w:id="301" w:author="Ohanes Dadian" w:date="2016-03-06T00:21:00Z">
                    <w:rPr>
                      <w:rFonts w:ascii="Cambria Math" w:hAnsi="Cambria Math"/>
                      <w:i/>
                      <w:sz w:val="22"/>
                      <w:szCs w:val="22"/>
                    </w:rPr>
                  </w:ins>
                </m:ctrlPr>
              </m:dPr>
              <m:e>
                <m:r>
                  <w:ins w:id="302" w:author="Ohanes Dadian" w:date="2016-03-06T00:21:00Z">
                    <w:rPr>
                      <w:rFonts w:ascii="Cambria Math" w:hAnsi="Cambria Math"/>
                      <w:sz w:val="22"/>
                      <w:szCs w:val="22"/>
                      <w:rPrChange w:id="303" w:author="Ohanes Dadian" w:date="2016-03-06T00:22:00Z">
                        <w:rPr>
                          <w:rFonts w:ascii="Cambria Math" w:hAnsi="Cambria Math"/>
                          <w:sz w:val="24"/>
                          <w:szCs w:val="24"/>
                        </w:rPr>
                      </w:rPrChange>
                    </w:rPr>
                    <m:t>t</m:t>
                  </w:ins>
                </m:r>
              </m:e>
            </m:d>
          </m:e>
        </m:d>
      </m:oMath>
      <w:ins w:id="304" w:author="Ohanes Dadian" w:date="2016-03-06T00:22:00Z">
        <w:r w:rsidR="00E14460">
          <w:rPr>
            <w:sz w:val="24"/>
            <w:szCs w:val="24"/>
          </w:rPr>
          <w:t xml:space="preserve"> </w:t>
        </w:r>
      </w:ins>
      <w:ins w:id="305" w:author="Ohanes Dadian" w:date="2016-03-08T12:42:00Z">
        <w:r w:rsidR="001F54C0">
          <w:rPr>
            <w:sz w:val="24"/>
            <w:szCs w:val="24"/>
          </w:rPr>
          <w:t xml:space="preserve">  </w:t>
        </w:r>
      </w:ins>
      <w:ins w:id="306" w:author="Ohanes Dadian" w:date="2016-03-06T00:22:00Z">
        <w:r w:rsidR="00E14460">
          <w:rPr>
            <w:sz w:val="24"/>
            <w:szCs w:val="24"/>
          </w:rPr>
          <w:t>(18)</w:t>
        </w:r>
      </w:ins>
    </w:p>
    <w:p w:rsidR="001E32C2" w:rsidRDefault="001E32C2">
      <w:pPr>
        <w:rPr>
          <w:ins w:id="307" w:author="Ohanes Dadian" w:date="2016-03-06T00:26:00Z"/>
        </w:rPr>
        <w:pPrChange w:id="308" w:author="Ohanes Dadian" w:date="2016-03-05T15:23:00Z">
          <w:pPr>
            <w:pStyle w:val="Heading2"/>
            <w:numPr>
              <w:ilvl w:val="0"/>
              <w:numId w:val="0"/>
            </w:numPr>
            <w:ind w:firstLine="180"/>
            <w:jc w:val="both"/>
          </w:pPr>
        </w:pPrChange>
      </w:pPr>
    </w:p>
    <w:p w:rsidR="00D730B5" w:rsidRDefault="00E14460">
      <w:pPr>
        <w:rPr>
          <w:ins w:id="309" w:author="Ohanes Dadian" w:date="2016-03-06T00:26:00Z"/>
        </w:rPr>
        <w:pPrChange w:id="310" w:author="Ohanes Dadian" w:date="2016-03-05T15:23:00Z">
          <w:pPr>
            <w:pStyle w:val="Heading2"/>
            <w:numPr>
              <w:ilvl w:val="0"/>
              <w:numId w:val="0"/>
            </w:numPr>
            <w:ind w:firstLine="180"/>
            <w:jc w:val="both"/>
          </w:pPr>
        </w:pPrChange>
      </w:pPr>
      <w:ins w:id="311" w:author="Ohanes Dadian" w:date="2016-03-06T00:22:00Z">
        <w:r>
          <w:t xml:space="preserve">The x variables are the commanded position and velocity. </w:t>
        </w:r>
      </w:ins>
      <w:ins w:id="312" w:author="Ohanes Dadian" w:date="2016-03-06T00:23:00Z">
        <w:r>
          <w:t xml:space="preserve">While the k variables are the </w:t>
        </w:r>
      </w:ins>
      <w:ins w:id="313" w:author="Ohanes Dadian" w:date="2016-03-06T00:24:00Z">
        <w:r>
          <w:t xml:space="preserve">proportional and derivative control gains. </w:t>
        </w:r>
      </w:ins>
      <w:ins w:id="314" w:author="Ohanes Dadian" w:date="2016-03-06T00:25:00Z">
        <w:r w:rsidR="001E32C2">
          <w:t>Error handling is taken care of by the fol</w:t>
        </w:r>
      </w:ins>
      <w:ins w:id="315" w:author="Ohanes Dadian" w:date="2016-03-06T00:26:00Z">
        <w:r w:rsidR="001E32C2">
          <w:t>lowing formula.</w:t>
        </w:r>
      </w:ins>
    </w:p>
    <w:p w:rsidR="001E32C2" w:rsidRDefault="001E32C2">
      <w:pPr>
        <w:rPr>
          <w:ins w:id="316" w:author="Ohanes Dadian" w:date="2016-03-06T00:26:00Z"/>
        </w:rPr>
        <w:pPrChange w:id="317" w:author="Ohanes Dadian" w:date="2016-03-05T15:23:00Z">
          <w:pPr>
            <w:pStyle w:val="Heading2"/>
            <w:numPr>
              <w:ilvl w:val="0"/>
              <w:numId w:val="0"/>
            </w:numPr>
            <w:ind w:firstLine="180"/>
            <w:jc w:val="both"/>
          </w:pPr>
        </w:pPrChange>
      </w:pPr>
    </w:p>
    <w:p w:rsidR="001E32C2" w:rsidRDefault="008228AA">
      <w:pPr>
        <w:rPr>
          <w:ins w:id="318" w:author="Ohanes Dadian" w:date="2016-03-06T00:27:00Z"/>
          <w:sz w:val="24"/>
          <w:szCs w:val="24"/>
        </w:rPr>
        <w:pPrChange w:id="319" w:author="Ohanes Dadian" w:date="2016-03-05T15:23:00Z">
          <w:pPr>
            <w:pStyle w:val="Heading2"/>
            <w:numPr>
              <w:ilvl w:val="0"/>
              <w:numId w:val="0"/>
            </w:numPr>
            <w:ind w:firstLine="180"/>
            <w:jc w:val="both"/>
          </w:pPr>
        </w:pPrChange>
      </w:pPr>
      <m:oMath>
        <m:acc>
          <m:accPr>
            <m:chr m:val="̇"/>
            <m:ctrlPr>
              <w:ins w:id="320" w:author="Ohanes Dadian" w:date="2016-03-06T00:26:00Z">
                <w:rPr>
                  <w:rFonts w:ascii="Cambria Math" w:hAnsi="Cambria Math"/>
                  <w:i/>
                  <w:sz w:val="24"/>
                  <w:szCs w:val="24"/>
                </w:rPr>
              </w:ins>
            </m:ctrlPr>
          </m:accPr>
          <m:e>
            <m:r>
              <w:ins w:id="321" w:author="Ohanes Dadian" w:date="2016-03-06T00:26:00Z">
                <w:rPr>
                  <w:rFonts w:ascii="Cambria Math" w:hAnsi="Cambria Math"/>
                  <w:sz w:val="24"/>
                  <w:szCs w:val="24"/>
                </w:rPr>
                <m:t>e</m:t>
              </w:ins>
            </m:r>
          </m:e>
        </m:acc>
        <m:r>
          <w:ins w:id="322" w:author="Ohanes Dadian" w:date="2016-03-06T00:26:00Z">
            <w:rPr>
              <w:rFonts w:ascii="Cambria Math" w:hAnsi="Cambria Math"/>
              <w:sz w:val="24"/>
              <w:szCs w:val="24"/>
            </w:rPr>
            <m:t>=Ae+b[</m:t>
          </w:ins>
        </m:r>
        <m:sSub>
          <m:sSubPr>
            <m:ctrlPr>
              <w:ins w:id="323" w:author="Ohanes Dadian" w:date="2016-03-06T00:26:00Z">
                <w:rPr>
                  <w:rFonts w:ascii="Cambria Math" w:hAnsi="Cambria Math"/>
                  <w:i/>
                  <w:sz w:val="24"/>
                  <w:szCs w:val="24"/>
                </w:rPr>
              </w:ins>
            </m:ctrlPr>
          </m:sSubPr>
          <m:e>
            <m:r>
              <w:ins w:id="324" w:author="Ohanes Dadian" w:date="2016-03-06T00:26:00Z">
                <w:rPr>
                  <w:rFonts w:ascii="Cambria Math" w:hAnsi="Cambria Math"/>
                  <w:sz w:val="24"/>
                  <w:szCs w:val="24"/>
                </w:rPr>
                <m:t>u</m:t>
              </w:ins>
            </m:r>
          </m:e>
          <m:sub>
            <m:r>
              <w:ins w:id="325" w:author="Ohanes Dadian" w:date="2016-03-06T00:26:00Z">
                <w:rPr>
                  <w:rFonts w:ascii="Cambria Math" w:hAnsi="Cambria Math"/>
                  <w:sz w:val="24"/>
                  <w:szCs w:val="24"/>
                </w:rPr>
                <m:t>ad</m:t>
              </w:ins>
            </m:r>
          </m:sub>
        </m:sSub>
        <m:r>
          <w:ins w:id="326" w:author="Ohanes Dadian" w:date="2016-03-06T00:26:00Z">
            <w:rPr>
              <w:rFonts w:ascii="Cambria Math" w:hAnsi="Cambria Math"/>
              <w:sz w:val="24"/>
              <w:szCs w:val="24"/>
            </w:rPr>
            <m:t>- ∆</m:t>
          </w:ins>
        </m:r>
        <m:d>
          <m:dPr>
            <m:ctrlPr>
              <w:ins w:id="327" w:author="Ohanes Dadian" w:date="2016-03-06T00:26:00Z">
                <w:rPr>
                  <w:rFonts w:ascii="Cambria Math" w:hAnsi="Cambria Math"/>
                  <w:i/>
                  <w:sz w:val="24"/>
                  <w:szCs w:val="24"/>
                </w:rPr>
              </w:ins>
            </m:ctrlPr>
          </m:dPr>
          <m:e>
            <m:r>
              <w:ins w:id="328" w:author="Ohanes Dadian" w:date="2016-03-06T00:26:00Z">
                <w:rPr>
                  <w:rFonts w:ascii="Cambria Math" w:hAnsi="Cambria Math"/>
                  <w:sz w:val="24"/>
                  <w:szCs w:val="24"/>
                </w:rPr>
                <m:t>x,</m:t>
              </w:ins>
            </m:r>
            <m:acc>
              <m:accPr>
                <m:chr m:val="̇"/>
                <m:ctrlPr>
                  <w:ins w:id="329" w:author="Ohanes Dadian" w:date="2016-03-06T00:26:00Z">
                    <w:rPr>
                      <w:rFonts w:ascii="Cambria Math" w:hAnsi="Cambria Math"/>
                      <w:i/>
                      <w:sz w:val="24"/>
                      <w:szCs w:val="24"/>
                    </w:rPr>
                  </w:ins>
                </m:ctrlPr>
              </m:accPr>
              <m:e>
                <m:r>
                  <w:ins w:id="330" w:author="Ohanes Dadian" w:date="2016-03-06T00:26:00Z">
                    <w:rPr>
                      <w:rFonts w:ascii="Cambria Math" w:hAnsi="Cambria Math"/>
                      <w:sz w:val="24"/>
                      <w:szCs w:val="24"/>
                    </w:rPr>
                    <m:t>x</m:t>
                  </w:ins>
                </m:r>
              </m:e>
            </m:acc>
            <m:r>
              <w:ins w:id="331" w:author="Ohanes Dadian" w:date="2016-03-06T00:26:00Z">
                <w:rPr>
                  <w:rFonts w:ascii="Cambria Math" w:hAnsi="Cambria Math"/>
                  <w:sz w:val="24"/>
                  <w:szCs w:val="24"/>
                </w:rPr>
                <m:t>,u</m:t>
              </w:ins>
            </m:r>
          </m:e>
        </m:d>
        <m:r>
          <w:ins w:id="332" w:author="Ohanes Dadian" w:date="2016-03-06T00:26:00Z">
            <w:rPr>
              <w:rFonts w:ascii="Cambria Math" w:hAnsi="Cambria Math"/>
              <w:sz w:val="24"/>
              <w:szCs w:val="24"/>
              <w:rPrChange w:id="333" w:author="Ohanes Dadian" w:date="2016-03-06T00:27:00Z">
                <w:rPr>
                  <w:rFonts w:ascii="Cambria Math" w:hAnsi="Cambria Math"/>
                  <w:sz w:val="24"/>
                  <w:szCs w:val="24"/>
                </w:rPr>
              </w:rPrChange>
            </w:rPr>
            <m:t>]</m:t>
          </w:ins>
        </m:r>
      </m:oMath>
      <w:ins w:id="334" w:author="Ohanes Dadian" w:date="2016-03-06T00:27:00Z">
        <w:r w:rsidR="001E32C2">
          <w:rPr>
            <w:sz w:val="24"/>
            <w:szCs w:val="24"/>
          </w:rPr>
          <w:t xml:space="preserve">                         (19)</w:t>
        </w:r>
      </w:ins>
    </w:p>
    <w:p w:rsidR="001E32C2" w:rsidRDefault="001E32C2">
      <w:pPr>
        <w:rPr>
          <w:ins w:id="335" w:author="Ohanes Dadian" w:date="2016-03-06T00:27:00Z"/>
          <w:sz w:val="24"/>
          <w:szCs w:val="24"/>
        </w:rPr>
        <w:pPrChange w:id="336" w:author="Ohanes Dadian" w:date="2016-03-05T15:23:00Z">
          <w:pPr>
            <w:pStyle w:val="Heading2"/>
            <w:numPr>
              <w:ilvl w:val="0"/>
              <w:numId w:val="0"/>
            </w:numPr>
            <w:ind w:firstLine="180"/>
            <w:jc w:val="both"/>
          </w:pPr>
        </w:pPrChange>
      </w:pPr>
    </w:p>
    <w:p w:rsidR="001E32C2" w:rsidRDefault="001E32C2" w:rsidP="001E32C2">
      <w:pPr>
        <w:spacing w:line="480" w:lineRule="auto"/>
        <w:rPr>
          <w:ins w:id="337" w:author="Ohanes Dadian" w:date="2016-03-06T00:27:00Z"/>
          <w:rFonts w:eastAsiaTheme="minorEastAsia"/>
          <w:sz w:val="24"/>
          <w:szCs w:val="24"/>
        </w:rPr>
      </w:pPr>
      <w:proofErr w:type="gramStart"/>
      <w:ins w:id="338" w:author="Ohanes Dadian" w:date="2016-03-06T00:27:00Z">
        <w:r w:rsidRPr="004C7843">
          <w:rPr>
            <w:i/>
            <w:sz w:val="24"/>
            <w:szCs w:val="24"/>
          </w:rPr>
          <w:t>e</w:t>
        </w:r>
        <w:proofErr w:type="gramEnd"/>
        <w:r>
          <w:rPr>
            <w:sz w:val="24"/>
            <w:szCs w:val="24"/>
          </w:rPr>
          <w:t xml:space="preserve"> </w:t>
        </w:r>
        <m:oMath>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-x</m:t>
                    </m:r>
                  </m:e>
                </m:m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e>
                </m:mr>
              </m:m>
            </m:e>
          </m:d>
        </m:oMath>
        <w:r>
          <w:rPr>
            <w:rFonts w:eastAsiaTheme="minorEastAsia"/>
            <w:sz w:val="24"/>
            <w:szCs w:val="24"/>
          </w:rPr>
          <w:t xml:space="preserve"> </w:t>
        </w:r>
      </w:ins>
      <w:ins w:id="339" w:author="Ohanes Dadian" w:date="2016-03-06T00:28:00Z">
        <w:r>
          <w:rPr>
            <w:rFonts w:eastAsiaTheme="minorEastAsia"/>
            <w:sz w:val="24"/>
            <w:szCs w:val="24"/>
          </w:rPr>
          <w:t xml:space="preserve">                                                    (20)</w:t>
        </w:r>
      </w:ins>
    </w:p>
    <w:p w:rsidR="001E32C2" w:rsidRDefault="001E32C2" w:rsidP="001E32C2">
      <w:pPr>
        <w:spacing w:line="480" w:lineRule="auto"/>
        <w:rPr>
          <w:ins w:id="340" w:author="Ohanes Dadian" w:date="2016-03-06T00:27:00Z"/>
          <w:rFonts w:eastAsiaTheme="minorEastAsia"/>
          <w:sz w:val="24"/>
          <w:szCs w:val="24"/>
        </w:rPr>
      </w:pPr>
      <w:ins w:id="341" w:author="Ohanes Dadian" w:date="2016-03-06T00:27:00Z">
        <w:r>
          <w:rPr>
            <w:rFonts w:eastAsiaTheme="minorEastAsia"/>
            <w:sz w:val="24"/>
            <w:szCs w:val="24"/>
          </w:rPr>
          <w:t xml:space="preserve">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oMath>
      </w:ins>
      <w:ins w:id="342" w:author="Ohanes Dadian" w:date="2016-03-06T00:28:00Z">
        <w:r>
          <w:rPr>
            <w:rFonts w:eastAsiaTheme="minorEastAsia"/>
            <w:sz w:val="24"/>
            <w:szCs w:val="24"/>
          </w:rPr>
          <w:t xml:space="preserve">                                            (21)</w:t>
        </w:r>
      </w:ins>
    </w:p>
    <w:p w:rsidR="001E32C2" w:rsidRPr="001E32C2" w:rsidRDefault="001E32C2" w:rsidP="001E32C2">
      <w:pPr>
        <w:spacing w:line="480" w:lineRule="auto"/>
        <w:rPr>
          <w:ins w:id="343" w:author="Ohanes Dadian" w:date="2016-03-06T00:27:00Z"/>
          <w:sz w:val="24"/>
          <w:szCs w:val="24"/>
        </w:rPr>
      </w:pPr>
      <m:oMath>
        <m:r>
          <w:ins w:id="344" w:author="Ohanes Dadian" w:date="2016-03-06T00:27:00Z">
            <w:rPr>
              <w:rFonts w:ascii="Cambria Math" w:hAnsi="Cambria Math"/>
              <w:sz w:val="24"/>
              <w:szCs w:val="24"/>
            </w:rPr>
            <m:t xml:space="preserve">b= </m:t>
          </w:ins>
        </m:r>
        <m:d>
          <m:dPr>
            <m:begChr m:val="["/>
            <m:endChr m:val="]"/>
            <m:ctrlPr>
              <w:ins w:id="345" w:author="Ohanes Dadian" w:date="2016-03-06T00:27:00Z">
                <w:rPr>
                  <w:rFonts w:ascii="Cambria Math" w:hAnsi="Cambria Math"/>
                  <w:i/>
                  <w:sz w:val="24"/>
                  <w:szCs w:val="24"/>
                </w:rPr>
              </w:ins>
            </m:ctrlPr>
          </m:dPr>
          <m:e>
            <m:m>
              <m:mPr>
                <m:mcs>
                  <m:mc>
                    <m:mcPr>
                      <m:count m:val="1"/>
                      <m:mcJc m:val="center"/>
                    </m:mcPr>
                  </m:mc>
                </m:mcs>
                <m:ctrlPr>
                  <w:ins w:id="346" w:author="Ohanes Dadian" w:date="2016-03-06T00:27:00Z">
                    <w:rPr>
                      <w:rFonts w:ascii="Cambria Math" w:hAnsi="Cambria Math"/>
                      <w:i/>
                      <w:sz w:val="24"/>
                      <w:szCs w:val="24"/>
                    </w:rPr>
                  </w:ins>
                </m:ctrlPr>
              </m:mPr>
              <m:mr>
                <m:e>
                  <m:r>
                    <w:ins w:id="347" w:author="Ohanes Dadian" w:date="2016-03-06T00:27:00Z">
                      <w:rPr>
                        <w:rFonts w:ascii="Cambria Math" w:hAnsi="Cambria Math"/>
                        <w:sz w:val="24"/>
                        <w:szCs w:val="24"/>
                      </w:rPr>
                      <m:t>0</m:t>
                    </w:ins>
                  </m:r>
                </m:e>
              </m:mr>
              <m:mr>
                <m:e>
                  <m:r>
                    <w:ins w:id="348" w:author="Ohanes Dadian" w:date="2016-03-06T00:27:00Z">
                      <w:rPr>
                        <w:rFonts w:ascii="Cambria Math" w:hAnsi="Cambria Math"/>
                        <w:sz w:val="24"/>
                        <w:szCs w:val="24"/>
                      </w:rPr>
                      <m:t>1</m:t>
                    </w:ins>
                  </m:r>
                </m:e>
              </m:mr>
            </m:m>
          </m:e>
        </m:d>
      </m:oMath>
      <w:ins w:id="349" w:author="Ohanes Dadian" w:date="2016-03-06T00:28:00Z">
        <w:r>
          <w:rPr>
            <w:sz w:val="24"/>
            <w:szCs w:val="24"/>
          </w:rPr>
          <w:t xml:space="preserve">                                                             (22)</w:t>
        </w:r>
      </w:ins>
    </w:p>
    <w:p w:rsidR="001E32C2" w:rsidRDefault="006353F8">
      <w:pPr>
        <w:rPr>
          <w:ins w:id="350" w:author="Ohanes Dadian" w:date="2016-03-06T00:35:00Z"/>
        </w:rPr>
        <w:pPrChange w:id="351" w:author="Ohanes Dadian" w:date="2016-03-05T15:23:00Z">
          <w:pPr>
            <w:pStyle w:val="Heading2"/>
            <w:numPr>
              <w:ilvl w:val="0"/>
              <w:numId w:val="0"/>
            </w:numPr>
            <w:ind w:firstLine="180"/>
            <w:jc w:val="both"/>
          </w:pPr>
        </w:pPrChange>
      </w:pPr>
      <w:ins w:id="352" w:author="Ohanes Dadian" w:date="2016-03-06T00:32:00Z">
        <w:r>
          <w:t xml:space="preserve">The delta of error e is what determines the strength of </w:t>
        </w:r>
      </w:ins>
      <w:ins w:id="353" w:author="Ohanes Dadian" w:date="2016-03-06T00:33:00Z">
        <w:r>
          <w:t xml:space="preserve">output signal. </w:t>
        </w:r>
      </w:ins>
      <w:ins w:id="354" w:author="Ohanes Dadian" w:date="2016-03-06T00:35:00Z">
        <w:r>
          <w:t>The reference term for the model’s error delta can be determined by the following.</w:t>
        </w:r>
      </w:ins>
    </w:p>
    <w:p w:rsidR="006353F8" w:rsidRDefault="006353F8">
      <w:pPr>
        <w:rPr>
          <w:ins w:id="355" w:author="Ohanes Dadian" w:date="2016-03-06T00:36:00Z"/>
          <w:sz w:val="24"/>
          <w:szCs w:val="24"/>
        </w:rPr>
        <w:pPrChange w:id="356" w:author="Ohanes Dadian" w:date="2016-03-05T15:23:00Z">
          <w:pPr>
            <w:pStyle w:val="Heading2"/>
            <w:numPr>
              <w:ilvl w:val="0"/>
              <w:numId w:val="0"/>
            </w:numPr>
            <w:ind w:firstLine="180"/>
            <w:jc w:val="both"/>
          </w:pPr>
        </w:pPrChange>
      </w:pPr>
      <m:oMath>
        <m:r>
          <w:ins w:id="357" w:author="Ohanes Dadian" w:date="2016-03-06T00:35:00Z">
            <w:rPr>
              <w:rFonts w:ascii="Cambria Math" w:hAnsi="Cambria Math"/>
              <w:sz w:val="24"/>
              <w:szCs w:val="24"/>
            </w:rPr>
            <m:t xml:space="preserve">r= </m:t>
          </w:ins>
        </m:r>
        <m:sSup>
          <m:sSupPr>
            <m:ctrlPr>
              <w:ins w:id="358" w:author="Ohanes Dadian" w:date="2016-03-06T00:35:00Z">
                <w:rPr>
                  <w:rFonts w:ascii="Cambria Math" w:hAnsi="Cambria Math"/>
                  <w:i/>
                  <w:sz w:val="24"/>
                  <w:szCs w:val="24"/>
                </w:rPr>
              </w:ins>
            </m:ctrlPr>
          </m:sSupPr>
          <m:e>
            <m:r>
              <w:ins w:id="359" w:author="Ohanes Dadian" w:date="2016-03-06T00:35:00Z">
                <w:rPr>
                  <w:rFonts w:ascii="Cambria Math" w:hAnsi="Cambria Math"/>
                  <w:sz w:val="24"/>
                  <w:szCs w:val="24"/>
                </w:rPr>
                <m:t>e</m:t>
              </w:ins>
            </m:r>
          </m:e>
          <m:sup>
            <m:r>
              <w:ins w:id="360" w:author="Ohanes Dadian" w:date="2016-03-06T00:35:00Z">
                <w:rPr>
                  <w:rFonts w:ascii="Cambria Math" w:hAnsi="Cambria Math"/>
                  <w:sz w:val="24"/>
                  <w:szCs w:val="24"/>
                </w:rPr>
                <m:t>T</m:t>
              </w:ins>
            </m:r>
          </m:sup>
        </m:sSup>
        <m:r>
          <w:ins w:id="361" w:author="Ohanes Dadian" w:date="2016-03-06T00:35:00Z">
            <w:rPr>
              <w:rFonts w:ascii="Cambria Math" w:hAnsi="Cambria Math"/>
              <w:sz w:val="24"/>
              <w:szCs w:val="24"/>
            </w:rPr>
            <m:t>Pb</m:t>
          </w:ins>
        </m:r>
      </m:oMath>
      <w:ins w:id="362" w:author="Ohanes Dadian" w:date="2016-03-06T00:35:00Z">
        <w:r>
          <w:rPr>
            <w:sz w:val="24"/>
            <w:szCs w:val="24"/>
          </w:rPr>
          <w:t xml:space="preserve">          </w:t>
        </w:r>
      </w:ins>
      <w:ins w:id="363" w:author="Ohanes Dadian" w:date="2016-03-06T00:36:00Z">
        <w:r w:rsidR="00842B04">
          <w:rPr>
            <w:sz w:val="24"/>
            <w:szCs w:val="24"/>
          </w:rPr>
          <w:t xml:space="preserve">                                               </w:t>
        </w:r>
      </w:ins>
      <w:ins w:id="364" w:author="Ohanes Dadian" w:date="2016-03-06T00:35:00Z">
        <w:r>
          <w:rPr>
            <w:sz w:val="24"/>
            <w:szCs w:val="24"/>
          </w:rPr>
          <w:t>(23)</w:t>
        </w:r>
      </w:ins>
    </w:p>
    <w:p w:rsidR="00842B04" w:rsidRDefault="00842B04">
      <w:pPr>
        <w:rPr>
          <w:ins w:id="365" w:author="Ohanes Dadian" w:date="2016-03-06T00:36:00Z"/>
          <w:sz w:val="24"/>
          <w:szCs w:val="24"/>
        </w:rPr>
        <w:pPrChange w:id="366" w:author="Ohanes Dadian" w:date="2016-03-05T15:23:00Z">
          <w:pPr>
            <w:pStyle w:val="Heading2"/>
            <w:numPr>
              <w:ilvl w:val="0"/>
              <w:numId w:val="0"/>
            </w:numPr>
            <w:ind w:firstLine="180"/>
            <w:jc w:val="both"/>
          </w:pPr>
        </w:pPrChange>
      </w:pPr>
    </w:p>
    <w:p w:rsidR="00842B04" w:rsidRPr="001E32C2" w:rsidRDefault="00842B04">
      <w:pPr>
        <w:rPr>
          <w:ins w:id="367" w:author="Ohanes Dadian" w:date="2016-03-05T20:59:00Z"/>
        </w:rPr>
        <w:pPrChange w:id="368" w:author="Ohanes Dadian" w:date="2016-03-05T15:23:00Z">
          <w:pPr>
            <w:pStyle w:val="Heading2"/>
            <w:numPr>
              <w:ilvl w:val="0"/>
              <w:numId w:val="0"/>
            </w:numPr>
            <w:ind w:firstLine="180"/>
            <w:jc w:val="both"/>
          </w:pPr>
        </w:pPrChange>
      </w:pPr>
      <w:ins w:id="369" w:author="Ohanes Dadian" w:date="2016-03-06T00:37:00Z">
        <w:r>
          <w:t>P is a 2x2 matrix defining the stability</w:t>
        </w:r>
      </w:ins>
      <w:ins w:id="370" w:author="Ohanes Dadian" w:date="2016-03-06T00:38:00Z">
        <w:r>
          <w:t xml:space="preserve"> behavior derived from the </w:t>
        </w:r>
        <w:proofErr w:type="spellStart"/>
        <w:r>
          <w:t>Lyapunov</w:t>
        </w:r>
        <w:proofErr w:type="spellEnd"/>
        <w:r>
          <w:t xml:space="preserve"> equation. More </w:t>
        </w:r>
      </w:ins>
      <w:ins w:id="371" w:author="Ohanes Dadian" w:date="2016-03-06T00:39:00Z">
        <w:r>
          <w:t>elaboration is given in section G.</w:t>
        </w:r>
      </w:ins>
      <w:ins w:id="372" w:author="Ohanes Dadian" w:date="2016-03-06T00:37:00Z">
        <w:r>
          <w:t xml:space="preserve"> </w:t>
        </w:r>
      </w:ins>
    </w:p>
    <w:p w:rsidR="00D730B5" w:rsidRPr="00D730B5" w:rsidRDefault="00D730B5">
      <w:pPr>
        <w:rPr>
          <w:i/>
          <w:rPrChange w:id="373" w:author="Ohanes Dadian" w:date="2016-03-05T20:53:00Z">
            <w:rPr>
              <w:i w:val="0"/>
              <w:color w:val="000000"/>
            </w:rPr>
          </w:rPrChange>
        </w:rPr>
        <w:pPrChange w:id="374" w:author="Ohanes Dadian" w:date="2016-03-05T15:23:00Z">
          <w:pPr>
            <w:pStyle w:val="Heading2"/>
            <w:numPr>
              <w:ilvl w:val="0"/>
              <w:numId w:val="0"/>
            </w:numPr>
            <w:ind w:firstLine="180"/>
            <w:jc w:val="both"/>
          </w:pPr>
        </w:pPrChange>
      </w:pPr>
    </w:p>
    <w:p w:rsidR="00A86EF9" w:rsidRPr="00A86EF9" w:rsidRDefault="00A86EF9" w:rsidP="00A86EF9">
      <w:pPr>
        <w:pStyle w:val="Heading2"/>
        <w:ind w:left="90"/>
        <w:jc w:val="both"/>
        <w:rPr>
          <w:color w:val="000000"/>
        </w:rPr>
      </w:pPr>
      <w:r>
        <w:rPr>
          <w:color w:val="000000"/>
        </w:rPr>
        <w:t>Error Computation</w:t>
      </w:r>
    </w:p>
    <w:p w:rsidR="00A86EF9" w:rsidRDefault="00A86EF9" w:rsidP="00A86EF9">
      <w:pPr>
        <w:pStyle w:val="Textbody"/>
        <w:tabs>
          <w:tab w:val="clear" w:pos="288"/>
        </w:tabs>
        <w:ind w:firstLine="180"/>
      </w:pPr>
      <w:r>
        <w:tab/>
        <w:t>To determine whether the output signal of the network is close enough to the target signal, a delta of the two si</w:t>
      </w:r>
      <w:r w:rsidR="004E4651">
        <w:t>gnals needs to be calculated [10</w:t>
      </w:r>
      <w:r>
        <w:t>]. To achieve this, root mean square formula as given below is used.</w:t>
      </w:r>
    </w:p>
    <w:p w:rsidR="00A86EF9" w:rsidRPr="00A86EF9" w:rsidRDefault="00A86EF9" w:rsidP="00A86EF9">
      <w:pPr>
        <w:pStyle w:val="Textbody"/>
        <w:tabs>
          <w:tab w:val="clear" w:pos="288"/>
        </w:tabs>
        <w:ind w:firstLine="180"/>
        <w:rPr>
          <w:b/>
        </w:rPr>
      </w:pPr>
      <w:r>
        <w:t xml:space="preserve"> </w:t>
      </w:r>
      <m:oMath>
        <m:r>
          <w:rPr>
            <w:rFonts w:ascii="Cambria Math" w:hAnsi="Cambria Math"/>
          </w:rPr>
          <m:t>error(y,d)=</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
                      <w:rPr>
                        <w:rFonts w:ascii="Cambria Math" w:hAnsi="Cambria Math"/>
                      </w:rPr>
                      <m:t>t</m:t>
                    </m:r>
                  </m:e>
                </m:nary>
                <m:sSup>
                  <m:sSupPr>
                    <m:ctrlPr>
                      <w:rPr>
                        <w:rFonts w:ascii="Cambria Math" w:hAnsi="Cambria Math"/>
                      </w:rPr>
                    </m:ctrlPr>
                  </m:sSupPr>
                  <m:e>
                    <m:r>
                      <w:rPr>
                        <w:rFonts w:ascii="Cambria Math" w:hAnsi="Cambria Math"/>
                      </w:rPr>
                      <m:t>(d-y)</m:t>
                    </m:r>
                  </m:e>
                  <m:sup>
                    <m:r>
                      <w:rPr>
                        <w:rFonts w:ascii="Cambria Math" w:hAnsi="Cambria Math"/>
                      </w:rPr>
                      <m:t>2</m:t>
                    </m:r>
                  </m:sup>
                </m:sSup>
              </m:num>
              <m:den>
                <m:r>
                  <w:rPr>
                    <w:rFonts w:ascii="Cambria Math" w:hAnsi="Cambria Math"/>
                  </w:rPr>
                  <m:t>n</m:t>
                </m:r>
              </m:den>
            </m:f>
          </m:e>
        </m:rad>
      </m:oMath>
      <w:r>
        <w:t xml:space="preserve"> </w:t>
      </w:r>
      <w:r>
        <w:tab/>
      </w:r>
      <w:r>
        <w:tab/>
      </w:r>
      <w:r>
        <w:tab/>
      </w:r>
      <w:r>
        <w:tab/>
      </w:r>
      <w:r>
        <w:tab/>
      </w:r>
      <w:r>
        <w:tab/>
      </w:r>
      <w:r>
        <w:tab/>
      </w:r>
      <w:r>
        <w:tab/>
      </w:r>
      <w:r>
        <w:tab/>
      </w:r>
      <w:r>
        <w:tab/>
        <w:t xml:space="preserve"> </w:t>
      </w:r>
      <w:del w:id="375" w:author="Ohanes Dadian" w:date="2016-03-08T12:48:00Z">
        <w:r w:rsidDel="001F54C0">
          <w:delText xml:space="preserve"> </w:delText>
        </w:r>
        <w:r w:rsidRPr="001F54C0" w:rsidDel="001F54C0">
          <w:rPr>
            <w:sz w:val="24"/>
            <w:szCs w:val="24"/>
            <w:rPrChange w:id="376" w:author="Ohanes Dadian" w:date="2016-03-08T12:48:00Z">
              <w:rPr/>
            </w:rPrChange>
          </w:rPr>
          <w:delText>(17)</w:delText>
        </w:r>
      </w:del>
      <w:ins w:id="377" w:author="Ohanes Dadian" w:date="2016-03-08T12:48:00Z">
        <w:r w:rsidR="001F54C0" w:rsidRPr="001F54C0">
          <w:rPr>
            <w:sz w:val="24"/>
            <w:szCs w:val="24"/>
            <w:rPrChange w:id="378" w:author="Ohanes Dadian" w:date="2016-03-08T12:48:00Z">
              <w:rPr/>
            </w:rPrChange>
          </w:rPr>
          <w:t>(24)</w:t>
        </w:r>
      </w:ins>
    </w:p>
    <w:p w:rsidR="00A86EF9" w:rsidRDefault="00A86EF9" w:rsidP="00A86EF9">
      <w:pPr>
        <w:pStyle w:val="Textbody"/>
        <w:tabs>
          <w:tab w:val="clear" w:pos="288"/>
        </w:tabs>
        <w:ind w:firstLine="180"/>
      </w:pPr>
      <w:r>
        <w:tab/>
        <w:t>This acts as the global rate of error for the entire network, and allows the determination of</w:t>
      </w:r>
      <w:r w:rsidR="00A14EC5">
        <w:t xml:space="preserve"> whether the</w:t>
      </w:r>
      <w:r>
        <w:t xml:space="preserve"> model is properly fitted and whether or not to continue training.</w:t>
      </w:r>
    </w:p>
    <w:p w:rsidR="00F563A9" w:rsidRDefault="00F563A9" w:rsidP="00F563A9">
      <w:pPr>
        <w:pStyle w:val="Heading1"/>
        <w:numPr>
          <w:ilvl w:val="0"/>
          <w:numId w:val="28"/>
        </w:numPr>
        <w:rPr>
          <w:color w:val="000000" w:themeColor="text1"/>
        </w:rPr>
      </w:pPr>
      <w:r w:rsidRPr="00D770D0">
        <w:rPr>
          <w:color w:val="000000" w:themeColor="text1"/>
        </w:rPr>
        <w:t>identification and control of twin-engine airplane using neural networks</w:t>
      </w:r>
    </w:p>
    <w:p w:rsidR="00070806" w:rsidRDefault="00854011" w:rsidP="00153239">
      <w:pPr>
        <w:pStyle w:val="Textbody"/>
        <w:tabs>
          <w:tab w:val="clear" w:pos="288"/>
        </w:tabs>
        <w:spacing w:after="0" w:line="240" w:lineRule="auto"/>
        <w:ind w:firstLine="0"/>
      </w:pPr>
      <w:r>
        <w:tab/>
      </w:r>
      <w:r w:rsidR="00A47B5A">
        <w:t xml:space="preserve">Both offline and online training for the twin-engine airplane was performed. The data required for the training was obtained from the </w:t>
      </w:r>
      <w:proofErr w:type="spellStart"/>
      <w:r w:rsidR="00A47B5A">
        <w:t>FlightGear</w:t>
      </w:r>
      <w:proofErr w:type="spellEnd"/>
      <w:r w:rsidR="00A47B5A">
        <w:t xml:space="preserve"> model of the airplane is based on the validated nonlinear dynamics of the airplane as discussed above. The simulated data instead of real flight data was used</w:t>
      </w:r>
      <w:r w:rsidR="00070806">
        <w:t xml:space="preserve"> because of the</w:t>
      </w:r>
      <w:r>
        <w:t xml:space="preserve"> fact that </w:t>
      </w:r>
      <w:r w:rsidR="00A47B5A">
        <w:t xml:space="preserve">the </w:t>
      </w:r>
      <w:r>
        <w:t>network</w:t>
      </w:r>
      <w:r w:rsidR="00A47B5A">
        <w:t xml:space="preserve"> training</w:t>
      </w:r>
      <w:r>
        <w:t xml:space="preserve"> requires</w:t>
      </w:r>
      <w:r w:rsidR="00A47B5A">
        <w:t xml:space="preserve"> a large set of data for</w:t>
      </w:r>
      <w:r w:rsidR="00070806">
        <w:t xml:space="preserve"> effective and accurate.</w:t>
      </w:r>
    </w:p>
    <w:p w:rsidR="00854011" w:rsidRDefault="00854011" w:rsidP="00A6763B">
      <w:pPr>
        <w:pStyle w:val="Textbody"/>
        <w:tabs>
          <w:tab w:val="clear" w:pos="288"/>
        </w:tabs>
        <w:spacing w:after="0" w:line="240" w:lineRule="auto"/>
        <w:ind w:firstLine="0"/>
      </w:pPr>
      <w:r>
        <w:tab/>
      </w:r>
      <w:r w:rsidR="00070806">
        <w:t>The generated</w:t>
      </w:r>
      <w:r>
        <w:t xml:space="preserve"> data is separated into two categories, training and validation. The training data was used to generate the input signal, while the validation data was used to generate the teacher si</w:t>
      </w:r>
      <w:r w:rsidR="00070806">
        <w:t xml:space="preserve">gnal. These signals include but </w:t>
      </w:r>
      <w:r>
        <w:t>not limited to roll rate/acceleration, aileron</w:t>
      </w:r>
      <w:r w:rsidR="00070806">
        <w:t xml:space="preserve"> deflection</w:t>
      </w:r>
      <w:r>
        <w:t xml:space="preserve">, </w:t>
      </w:r>
      <w:r w:rsidR="00070806">
        <w:t>sideslip angle, and yaw rate.</w:t>
      </w:r>
    </w:p>
    <w:p w:rsidR="00707D30" w:rsidRDefault="00C247A3" w:rsidP="00A6763B">
      <w:pPr>
        <w:pStyle w:val="Textbody"/>
        <w:tabs>
          <w:tab w:val="clear" w:pos="288"/>
        </w:tabs>
        <w:spacing w:after="0" w:line="240" w:lineRule="auto"/>
        <w:ind w:firstLine="180"/>
      </w:pPr>
      <w:r>
        <w:tab/>
      </w:r>
      <w:r w:rsidR="00707D30">
        <w:t>The prototype was modeled in MATLAB</w:t>
      </w:r>
      <w:r>
        <w:t xml:space="preserve"> version of ESN within the Simulink environment</w:t>
      </w:r>
      <w:r w:rsidR="00707D30">
        <w:t>, while the experimental model was developed in C++.</w:t>
      </w:r>
      <w:r w:rsidR="00A6763B">
        <w:t xml:space="preserve"> </w:t>
      </w:r>
      <w:r w:rsidR="00707D30">
        <w:t xml:space="preserve">The C++ implementation </w:t>
      </w:r>
      <w:r w:rsidR="00707D30">
        <w:lastRenderedPageBreak/>
        <w:t>supports Unix-based operating systems and Windows. It is currently being integrated into to the avionics system as an application running on a QNX Neutrino partition. The matrix algebra is handled by the Eigen2.0 C++ library. The extensibility of this library allows for a well-defined hierarchy of the matrix- and vector-based behavior of signals and weight matrices in the network</w:t>
      </w:r>
    </w:p>
    <w:p w:rsidR="00854011" w:rsidRDefault="00A6763B" w:rsidP="00A6763B">
      <w:pPr>
        <w:pStyle w:val="Textbody"/>
        <w:tabs>
          <w:tab w:val="clear" w:pos="288"/>
        </w:tabs>
        <w:spacing w:after="0" w:line="240" w:lineRule="auto"/>
        <w:ind w:firstLine="0"/>
      </w:pPr>
      <w:r>
        <w:tab/>
        <w:t xml:space="preserve">Both offline and online training were </w:t>
      </w:r>
      <w:r w:rsidR="00707D30">
        <w:t>performed</w:t>
      </w:r>
      <w:r>
        <w:t>.</w:t>
      </w:r>
      <w:r w:rsidR="00707D30">
        <w:t xml:space="preserve"> </w:t>
      </w:r>
      <w:r>
        <w:t>The offline training realizes the inversion required for</w:t>
      </w:r>
      <w:r w:rsidR="00153239">
        <w:t xml:space="preserve"> the feedback linearization [5</w:t>
      </w:r>
      <w:r>
        <w:t>]</w:t>
      </w:r>
      <w:r w:rsidR="00153239">
        <w:t>, [16]</w:t>
      </w:r>
      <w:r>
        <w:t xml:space="preserve">. </w:t>
      </w:r>
      <w:r w:rsidR="00707D30">
        <w:t xml:space="preserve">The online training is </w:t>
      </w:r>
      <w:r>
        <w:t xml:space="preserve">then performed </w:t>
      </w:r>
      <w:r w:rsidR="00707D30">
        <w:t>to iron out modeling errors. Both training methods use Weiner-</w:t>
      </w:r>
      <w:proofErr w:type="spellStart"/>
      <w:r w:rsidR="00707D30">
        <w:t>Hopf</w:t>
      </w:r>
      <w:proofErr w:type="spellEnd"/>
      <w:r w:rsidR="00707D30">
        <w:t xml:space="preserve"> method for linear regression. This allows for generation of the output weights, which is then used to generate the output signal. The output signal is fed back into the network as a means</w:t>
      </w:r>
      <w:r>
        <w:t xml:space="preserve"> of learning. The feedback loop eliminates the requirement of</w:t>
      </w:r>
      <w:r w:rsidR="00707D30">
        <w:t xml:space="preserve"> backpropagation of weights</w:t>
      </w:r>
      <w:r w:rsidR="00153239">
        <w:t xml:space="preserve"> [16</w:t>
      </w:r>
      <w:r>
        <w:t>]</w:t>
      </w:r>
      <w:r w:rsidR="00707D30">
        <w:t>, as the output signal is used in calculating the next current state.</w:t>
      </w:r>
      <w:r>
        <w:t xml:space="preserve"> </w:t>
      </w:r>
      <w:r w:rsidR="00854011">
        <w:tab/>
      </w:r>
    </w:p>
    <w:p w:rsidR="00A6763B" w:rsidRPr="00A86EF9" w:rsidRDefault="00A6763B" w:rsidP="00A6763B">
      <w:pPr>
        <w:pStyle w:val="Heading2"/>
        <w:ind w:left="90"/>
        <w:jc w:val="both"/>
        <w:rPr>
          <w:color w:val="000000"/>
        </w:rPr>
      </w:pPr>
      <w:r>
        <w:rPr>
          <w:color w:val="000000"/>
        </w:rPr>
        <w:t>Offline Training</w:t>
      </w:r>
    </w:p>
    <w:p w:rsidR="00854011" w:rsidRDefault="00854011" w:rsidP="00A6763B">
      <w:pPr>
        <w:pStyle w:val="Textbody"/>
        <w:tabs>
          <w:tab w:val="clear" w:pos="288"/>
        </w:tabs>
        <w:ind w:firstLine="180"/>
      </w:pPr>
      <w:r>
        <w:tab/>
        <w:t xml:space="preserve">Offline training utilizes the </w:t>
      </w:r>
      <w:r w:rsidR="004D3338">
        <w:t xml:space="preserve">data generated from the </w:t>
      </w:r>
      <w:proofErr w:type="spellStart"/>
      <w:r w:rsidR="004D3338">
        <w:t>FlightGear</w:t>
      </w:r>
      <w:proofErr w:type="spellEnd"/>
      <w:r w:rsidR="004D3338">
        <w:t xml:space="preserve"> model of the aircraft. The </w:t>
      </w:r>
      <w:r>
        <w:t>Training continues until the output signal comes with an acceptable delta with the teacher; 0.01%. At this point, it is properly fitted and ready for online training.</w:t>
      </w:r>
      <w:r w:rsidR="004D3338">
        <w:t xml:space="preserve"> Figure </w:t>
      </w:r>
      <w:del w:id="379" w:author="Ohanes Dadian" w:date="2016-03-08T12:53:00Z">
        <w:r w:rsidR="004D3338" w:rsidDel="00094FEB">
          <w:delText xml:space="preserve">7 </w:delText>
        </w:r>
      </w:del>
      <w:ins w:id="380" w:author="Ohanes Dadian" w:date="2016-03-08T12:53:00Z">
        <w:r w:rsidR="00094FEB">
          <w:t xml:space="preserve">10 </w:t>
        </w:r>
      </w:ins>
      <w:r w:rsidR="004D3338">
        <w:t>shows the implementation of the offline trained ESN model.</w:t>
      </w:r>
    </w:p>
    <w:p w:rsidR="00854011" w:rsidRDefault="003B68C0" w:rsidP="00854011">
      <w:pPr>
        <w:pStyle w:val="Textbody"/>
        <w:keepNext/>
        <w:ind w:firstLine="0"/>
      </w:pPr>
      <w:r>
        <w:rPr>
          <w:noProof/>
          <w:lang w:eastAsia="en-US"/>
        </w:rPr>
        <w:drawing>
          <wp:inline distT="0" distB="0" distL="0" distR="0">
            <wp:extent cx="3105150" cy="342900"/>
            <wp:effectExtent l="0" t="0" r="0" b="0"/>
            <wp:docPr id="34" name="Picture 34" descr="offline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ffline_mode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342900"/>
                    </a:xfrm>
                    <a:prstGeom prst="rect">
                      <a:avLst/>
                    </a:prstGeom>
                    <a:noFill/>
                    <a:ln>
                      <a:noFill/>
                    </a:ln>
                  </pic:spPr>
                </pic:pic>
              </a:graphicData>
            </a:graphic>
          </wp:inline>
        </w:drawing>
      </w:r>
    </w:p>
    <w:p w:rsidR="00854011" w:rsidRDefault="000916CC" w:rsidP="00070806">
      <w:pPr>
        <w:pStyle w:val="Caption"/>
        <w:rPr>
          <w:ins w:id="381" w:author="Ohanes Dadian" w:date="2016-03-07T00:42:00Z"/>
          <w:i w:val="0"/>
          <w:sz w:val="20"/>
          <w:szCs w:val="20"/>
        </w:rPr>
      </w:pPr>
      <w:r>
        <w:rPr>
          <w:i w:val="0"/>
          <w:sz w:val="20"/>
          <w:szCs w:val="20"/>
        </w:rPr>
        <w:t>Fig.</w:t>
      </w:r>
      <w:r w:rsidR="00854011" w:rsidRPr="000916CC">
        <w:rPr>
          <w:i w:val="0"/>
          <w:sz w:val="20"/>
          <w:szCs w:val="20"/>
        </w:rPr>
        <w:t xml:space="preserve"> </w:t>
      </w:r>
      <w:ins w:id="382" w:author="Ohanes Dadian" w:date="2016-03-14T21:26:00Z">
        <w:r w:rsidR="00FE233D">
          <w:rPr>
            <w:i w:val="0"/>
            <w:sz w:val="20"/>
            <w:szCs w:val="20"/>
          </w:rPr>
          <w:t>9</w:t>
        </w:r>
      </w:ins>
      <w:del w:id="383" w:author="Ohanes Dadian" w:date="2016-03-14T21:26:00Z">
        <w:r w:rsidR="004D3338" w:rsidDel="00FE233D">
          <w:rPr>
            <w:i w:val="0"/>
            <w:sz w:val="20"/>
            <w:szCs w:val="20"/>
          </w:rPr>
          <w:delText>7</w:delText>
        </w:r>
      </w:del>
      <w:r w:rsidR="00854011" w:rsidRPr="000916CC">
        <w:rPr>
          <w:i w:val="0"/>
          <w:sz w:val="20"/>
          <w:szCs w:val="20"/>
        </w:rPr>
        <w:t xml:space="preserve">. </w:t>
      </w:r>
      <w:r>
        <w:rPr>
          <w:i w:val="0"/>
          <w:sz w:val="20"/>
          <w:szCs w:val="20"/>
        </w:rPr>
        <w:t>Implementation of offline ESN model</w:t>
      </w:r>
    </w:p>
    <w:p w:rsidR="007E3E0A" w:rsidRDefault="007E3E0A">
      <w:pPr>
        <w:pStyle w:val="Caption"/>
        <w:jc w:val="left"/>
        <w:rPr>
          <w:ins w:id="384" w:author="Ohanes Dadian" w:date="2016-03-08T12:34:00Z"/>
          <w:i w:val="0"/>
          <w:sz w:val="20"/>
          <w:szCs w:val="20"/>
        </w:rPr>
        <w:pPrChange w:id="385" w:author="Ohanes Dadian" w:date="2016-03-07T00:42:00Z">
          <w:pPr>
            <w:pStyle w:val="Caption"/>
          </w:pPr>
        </w:pPrChange>
      </w:pPr>
      <w:ins w:id="386" w:author="Ohanes Dadian" w:date="2016-03-07T00:43:00Z">
        <w:r>
          <w:rPr>
            <w:i w:val="0"/>
            <w:sz w:val="20"/>
            <w:szCs w:val="20"/>
          </w:rPr>
          <w:tab/>
          <w:t>In orde</w:t>
        </w:r>
        <w:r w:rsidR="008846DC">
          <w:rPr>
            <w:i w:val="0"/>
            <w:sz w:val="20"/>
            <w:szCs w:val="20"/>
          </w:rPr>
          <w:t xml:space="preserve">r to train our neural network to perform flight control, we require flight data to generate the input signal. </w:t>
        </w:r>
      </w:ins>
      <w:ins w:id="387" w:author="Ohanes Dadian" w:date="2016-03-07T00:45:00Z">
        <w:r w:rsidR="008846DC">
          <w:rPr>
            <w:i w:val="0"/>
            <w:sz w:val="20"/>
            <w:szCs w:val="20"/>
          </w:rPr>
          <w:t xml:space="preserve">For the purposes of this research, we decided upon using simulated data gathered from our flight dynamics model of the </w:t>
        </w:r>
        <w:proofErr w:type="spellStart"/>
        <w:r w:rsidR="008846DC">
          <w:rPr>
            <w:i w:val="0"/>
            <w:sz w:val="20"/>
            <w:szCs w:val="20"/>
          </w:rPr>
          <w:t>TwinEngine</w:t>
        </w:r>
        <w:proofErr w:type="spellEnd"/>
        <w:r w:rsidR="008846DC">
          <w:rPr>
            <w:i w:val="0"/>
            <w:sz w:val="20"/>
            <w:szCs w:val="20"/>
          </w:rPr>
          <w:t xml:space="preserve"> aircraft </w:t>
        </w:r>
      </w:ins>
      <w:ins w:id="388" w:author="Ohanes Dadian" w:date="2016-03-07T00:46:00Z">
        <w:r w:rsidR="008846DC">
          <w:rPr>
            <w:i w:val="0"/>
            <w:sz w:val="20"/>
            <w:szCs w:val="20"/>
          </w:rPr>
          <w:t xml:space="preserve">running in </w:t>
        </w:r>
        <w:proofErr w:type="spellStart"/>
        <w:r w:rsidR="008846DC">
          <w:rPr>
            <w:i w:val="0"/>
            <w:sz w:val="20"/>
            <w:szCs w:val="20"/>
          </w:rPr>
          <w:t>FlightGear</w:t>
        </w:r>
        <w:proofErr w:type="spellEnd"/>
        <w:r w:rsidR="008846DC">
          <w:rPr>
            <w:i w:val="0"/>
            <w:sz w:val="20"/>
            <w:szCs w:val="20"/>
          </w:rPr>
          <w:t xml:space="preserve">. </w:t>
        </w:r>
      </w:ins>
      <w:ins w:id="389" w:author="Ohanes Dadian" w:date="2016-03-07T00:48:00Z">
        <w:r w:rsidR="00950783">
          <w:rPr>
            <w:i w:val="0"/>
            <w:sz w:val="20"/>
            <w:szCs w:val="20"/>
          </w:rPr>
          <w:t>Results from</w:t>
        </w:r>
      </w:ins>
      <w:ins w:id="390" w:author="Ohanes Dadian" w:date="2016-03-07T00:50:00Z">
        <w:r w:rsidR="005977FB">
          <w:rPr>
            <w:i w:val="0"/>
            <w:sz w:val="20"/>
            <w:szCs w:val="20"/>
          </w:rPr>
          <w:t xml:space="preserve"> aileron deflection was used.</w:t>
        </w:r>
      </w:ins>
    </w:p>
    <w:p w:rsidR="00D75DC4" w:rsidRDefault="00185A3F">
      <w:pPr>
        <w:pStyle w:val="Caption"/>
        <w:jc w:val="left"/>
        <w:rPr>
          <w:ins w:id="391" w:author="Ohanes Dadian" w:date="2016-03-08T12:35:00Z"/>
          <w:i w:val="0"/>
          <w:sz w:val="20"/>
          <w:szCs w:val="20"/>
        </w:rPr>
        <w:pPrChange w:id="392" w:author="Ohanes Dadian" w:date="2016-03-07T00:42:00Z">
          <w:pPr>
            <w:pStyle w:val="Caption"/>
          </w:pPr>
        </w:pPrChange>
      </w:pPr>
      <w:ins w:id="393" w:author="Ohanes Dadian" w:date="2016-03-14T12:52:00Z">
        <w:r>
          <w:rPr>
            <w:i w:val="0"/>
            <w:noProof/>
            <w:sz w:val="20"/>
            <w:szCs w:val="20"/>
            <w:lang w:eastAsia="en-US"/>
          </w:rPr>
          <w:drawing>
            <wp:inline distT="0" distB="0" distL="0" distR="0">
              <wp:extent cx="3108960" cy="2331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usoidal_input.png"/>
                      <pic:cNvPicPr/>
                    </pic:nvPicPr>
                    <pic:blipFill>
                      <a:blip r:embed="rId39">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ins>
    </w:p>
    <w:p w:rsidR="00CA63D0" w:rsidRDefault="00CA63D0" w:rsidP="00CA63D0">
      <w:pPr>
        <w:pStyle w:val="Caption"/>
        <w:rPr>
          <w:ins w:id="394" w:author="Ohanes Dadian" w:date="2016-03-08T12:35:00Z"/>
          <w:i w:val="0"/>
          <w:sz w:val="20"/>
          <w:szCs w:val="20"/>
        </w:rPr>
      </w:pPr>
      <w:ins w:id="395" w:author="Ohanes Dadian" w:date="2016-03-08T12:35:00Z">
        <w:r w:rsidRPr="000916CC">
          <w:rPr>
            <w:i w:val="0"/>
            <w:sz w:val="20"/>
            <w:szCs w:val="20"/>
          </w:rPr>
          <w:t>Fi</w:t>
        </w:r>
        <w:r w:rsidR="00FE233D">
          <w:rPr>
            <w:i w:val="0"/>
            <w:sz w:val="20"/>
            <w:szCs w:val="20"/>
          </w:rPr>
          <w:t>g. 10</w:t>
        </w:r>
        <w:r w:rsidRPr="000916CC">
          <w:rPr>
            <w:i w:val="0"/>
            <w:sz w:val="20"/>
            <w:szCs w:val="20"/>
          </w:rPr>
          <w:t xml:space="preserve">. </w:t>
        </w:r>
      </w:ins>
      <w:ins w:id="396" w:author="Ohanes Dadian" w:date="2016-03-08T12:36:00Z">
        <w:r>
          <w:rPr>
            <w:i w:val="0"/>
            <w:sz w:val="20"/>
            <w:szCs w:val="20"/>
          </w:rPr>
          <w:t>Sinusoidal Input of Aileron Deflection</w:t>
        </w:r>
      </w:ins>
    </w:p>
    <w:p w:rsidR="00CA63D0" w:rsidRPr="000916CC" w:rsidRDefault="00CA63D0">
      <w:pPr>
        <w:pStyle w:val="Caption"/>
        <w:jc w:val="left"/>
        <w:rPr>
          <w:i w:val="0"/>
          <w:sz w:val="20"/>
          <w:szCs w:val="20"/>
        </w:rPr>
        <w:pPrChange w:id="397" w:author="Ohanes Dadian" w:date="2016-03-07T00:42:00Z">
          <w:pPr>
            <w:pStyle w:val="Caption"/>
          </w:pPr>
        </w:pPrChange>
      </w:pPr>
    </w:p>
    <w:p w:rsidR="00AC7156" w:rsidRDefault="00AC7156" w:rsidP="004D3338">
      <w:pPr>
        <w:pStyle w:val="Heading2"/>
        <w:jc w:val="both"/>
        <w:rPr>
          <w:ins w:id="398" w:author="Ohanes Dadian" w:date="2016-03-08T11:32:00Z"/>
          <w:color w:val="000000"/>
        </w:rPr>
      </w:pPr>
      <w:ins w:id="399" w:author="Ohanes Dadian" w:date="2016-03-08T11:32:00Z">
        <w:r>
          <w:rPr>
            <w:color w:val="000000"/>
          </w:rPr>
          <w:t>Offline Training</w:t>
        </w:r>
      </w:ins>
    </w:p>
    <w:p w:rsidR="00AC7156" w:rsidRDefault="00AC7156">
      <w:pPr>
        <w:rPr>
          <w:ins w:id="400" w:author="Ohanes Dadian" w:date="2016-03-08T11:41:00Z"/>
        </w:rPr>
        <w:pPrChange w:id="401" w:author="Ohanes Dadian" w:date="2016-03-08T11:32:00Z">
          <w:pPr>
            <w:pStyle w:val="Heading2"/>
            <w:jc w:val="both"/>
          </w:pPr>
        </w:pPrChange>
      </w:pPr>
      <w:ins w:id="402" w:author="Ohanes Dadian" w:date="2016-03-08T11:33:00Z">
        <w:r>
          <w:t xml:space="preserve">In order to </w:t>
        </w:r>
      </w:ins>
      <w:ins w:id="403" w:author="Ohanes Dadian" w:date="2016-03-08T11:35:00Z">
        <w:r w:rsidR="00A40215">
          <w:t>ensure that the neural network is flight ready</w:t>
        </w:r>
      </w:ins>
      <w:ins w:id="404" w:author="Ohanes Dadian" w:date="2016-03-08T11:36:00Z">
        <w:r w:rsidR="00A40215">
          <w:t xml:space="preserve">, the model must be properly fitted with accurate flight data. </w:t>
        </w:r>
      </w:ins>
      <w:ins w:id="405" w:author="Ohanes Dadian" w:date="2016-03-08T11:37:00Z">
        <w:r w:rsidR="00A40215">
          <w:lastRenderedPageBreak/>
          <w:t xml:space="preserve">Flight parameter read outs were recorded from </w:t>
        </w:r>
      </w:ins>
      <w:ins w:id="406" w:author="Ohanes Dadian" w:date="2016-03-08T11:38:00Z">
        <w:r w:rsidR="00A40215">
          <w:t xml:space="preserve">flight tests and simulations. </w:t>
        </w:r>
      </w:ins>
      <w:ins w:id="407" w:author="Ohanes Dadian" w:date="2016-03-08T11:39:00Z">
        <w:r w:rsidR="00A40215">
          <w:t>Flight tests were conducted with the Twin Engine aircraft, while simulations were done with the dynamics model of the same aircraft.</w:t>
        </w:r>
      </w:ins>
    </w:p>
    <w:p w:rsidR="00A40215" w:rsidRDefault="00A40215">
      <w:pPr>
        <w:rPr>
          <w:ins w:id="408" w:author="Ohanes Dadian" w:date="2016-03-08T11:43:00Z"/>
        </w:rPr>
        <w:pPrChange w:id="409" w:author="Ohanes Dadian" w:date="2016-03-08T11:32:00Z">
          <w:pPr>
            <w:pStyle w:val="Heading2"/>
            <w:jc w:val="both"/>
          </w:pPr>
        </w:pPrChange>
      </w:pPr>
      <w:ins w:id="410" w:author="Ohanes Dadian" w:date="2016-03-08T11:41:00Z">
        <w:r>
          <w:t xml:space="preserve">The data was </w:t>
        </w:r>
      </w:ins>
      <w:ins w:id="411" w:author="Ohanes Dadian" w:date="2016-03-08T11:42:00Z">
        <w:r>
          <w:t>formulated</w:t>
        </w:r>
      </w:ins>
      <w:ins w:id="412" w:author="Ohanes Dadian" w:date="2016-03-08T11:41:00Z">
        <w:r>
          <w:t xml:space="preserve"> </w:t>
        </w:r>
      </w:ins>
      <w:ins w:id="413" w:author="Ohanes Dadian" w:date="2016-03-08T11:42:00Z">
        <w:r>
          <w:t>as a sinusoidal input</w:t>
        </w:r>
      </w:ins>
      <w:ins w:id="414" w:author="Ohanes Dadian" w:date="2016-03-08T11:43:00Z">
        <w:r w:rsidR="007C2093">
          <w:t xml:space="preserve">, as shown in Figure </w:t>
        </w:r>
      </w:ins>
      <w:ins w:id="415" w:author="Ohanes Dadian" w:date="2016-03-14T21:32:00Z">
        <w:r w:rsidR="002D46A1">
          <w:t>10</w:t>
        </w:r>
      </w:ins>
      <w:ins w:id="416" w:author="Ohanes Dadian" w:date="2016-03-08T11:43:00Z">
        <w:r>
          <w:t>.</w:t>
        </w:r>
      </w:ins>
    </w:p>
    <w:p w:rsidR="00D31ED2" w:rsidRDefault="00D31ED2" w:rsidP="00D31ED2">
      <w:pPr>
        <w:pStyle w:val="Caption"/>
        <w:keepNext/>
        <w:rPr>
          <w:ins w:id="417" w:author="Ohanes Dadian" w:date="2016-03-14T21:23:00Z"/>
        </w:rPr>
      </w:pPr>
      <w:ins w:id="418" w:author="Ohanes Dadian" w:date="2016-03-14T21:23:00Z">
        <w:r>
          <w:rPr>
            <w:i w:val="0"/>
            <w:noProof/>
            <w:sz w:val="20"/>
            <w:szCs w:val="20"/>
            <w:lang w:eastAsia="en-US"/>
          </w:rPr>
          <w:drawing>
            <wp:inline distT="0" distB="0" distL="0" distR="0" wp14:anchorId="7C30344B" wp14:editId="60530C04">
              <wp:extent cx="3108960" cy="2331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ll_rate_output.png"/>
                      <pic:cNvPicPr/>
                    </pic:nvPicPr>
                    <pic:blipFill>
                      <a:blip r:embed="rId40">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ins>
    </w:p>
    <w:p w:rsidR="00D31ED2" w:rsidRPr="00D31ED2" w:rsidRDefault="00D31ED2" w:rsidP="00D31ED2">
      <w:pPr>
        <w:pStyle w:val="Caption"/>
        <w:rPr>
          <w:ins w:id="419" w:author="Ohanes Dadian" w:date="2016-03-08T11:32:00Z"/>
          <w:i w:val="0"/>
          <w:sz w:val="20"/>
          <w:szCs w:val="20"/>
          <w:rPrChange w:id="420" w:author="Ohanes Dadian" w:date="2016-03-14T21:23:00Z">
            <w:rPr>
              <w:ins w:id="421" w:author="Ohanes Dadian" w:date="2016-03-08T11:32:00Z"/>
              <w:color w:val="000000"/>
            </w:rPr>
          </w:rPrChange>
        </w:rPr>
        <w:pPrChange w:id="422" w:author="Ohanes Dadian" w:date="2016-03-14T21:23:00Z">
          <w:pPr>
            <w:pStyle w:val="Heading2"/>
            <w:jc w:val="both"/>
          </w:pPr>
        </w:pPrChange>
      </w:pPr>
      <w:ins w:id="423" w:author="Ohanes Dadian" w:date="2016-03-14T21:23:00Z">
        <w:r>
          <w:rPr>
            <w:i w:val="0"/>
            <w:sz w:val="20"/>
            <w:szCs w:val="20"/>
            <w:rPrChange w:id="424" w:author="Ohanes Dadian" w:date="2016-03-14T21:23:00Z">
              <w:rPr>
                <w:i w:val="0"/>
              </w:rPr>
            </w:rPrChange>
          </w:rPr>
          <w:t>Fig.</w:t>
        </w:r>
        <w:r w:rsidRPr="00D31ED2">
          <w:rPr>
            <w:i w:val="0"/>
            <w:sz w:val="20"/>
            <w:szCs w:val="20"/>
            <w:rPrChange w:id="425" w:author="Ohanes Dadian" w:date="2016-03-14T21:23:00Z">
              <w:rPr/>
            </w:rPrChange>
          </w:rPr>
          <w:t xml:space="preserve"> </w:t>
        </w:r>
        <w:r w:rsidR="00FE233D">
          <w:rPr>
            <w:i w:val="0"/>
            <w:sz w:val="20"/>
            <w:szCs w:val="20"/>
            <w:rPrChange w:id="426" w:author="Ohanes Dadian" w:date="2016-03-14T21:23:00Z">
              <w:rPr>
                <w:i w:val="0"/>
              </w:rPr>
            </w:rPrChange>
          </w:rPr>
          <w:t>11</w:t>
        </w:r>
        <w:r w:rsidRPr="00D31ED2">
          <w:rPr>
            <w:i w:val="0"/>
            <w:sz w:val="20"/>
            <w:szCs w:val="20"/>
            <w:rPrChange w:id="427" w:author="Ohanes Dadian" w:date="2016-03-14T21:23:00Z">
              <w:rPr/>
            </w:rPrChange>
          </w:rPr>
          <w:t>. Roll Rate Output</w:t>
        </w:r>
      </w:ins>
    </w:p>
    <w:p w:rsidR="004D3338" w:rsidRPr="004D3338" w:rsidRDefault="004D3338" w:rsidP="004D3338">
      <w:pPr>
        <w:pStyle w:val="Heading2"/>
        <w:jc w:val="both"/>
        <w:rPr>
          <w:color w:val="000000"/>
        </w:rPr>
      </w:pPr>
      <w:r>
        <w:rPr>
          <w:color w:val="000000"/>
        </w:rPr>
        <w:t>Online</w:t>
      </w:r>
      <w:r w:rsidRPr="004D3338">
        <w:rPr>
          <w:color w:val="000000"/>
        </w:rPr>
        <w:t xml:space="preserve"> Training</w:t>
      </w:r>
    </w:p>
    <w:p w:rsidR="009A2446" w:rsidRPr="009A2446" w:rsidRDefault="00854011" w:rsidP="00153239">
      <w:pPr>
        <w:pStyle w:val="Caption"/>
        <w:spacing w:before="0" w:after="60"/>
        <w:ind w:firstLine="180"/>
        <w:jc w:val="both"/>
        <w:rPr>
          <w:rFonts w:cs="Times New Roman"/>
          <w:i w:val="0"/>
          <w:iCs w:val="0"/>
          <w:spacing w:val="-1"/>
          <w:sz w:val="20"/>
          <w:szCs w:val="20"/>
        </w:rPr>
      </w:pPr>
      <w:r w:rsidRPr="009A2446">
        <w:rPr>
          <w:i w:val="0"/>
          <w:sz w:val="20"/>
          <w:szCs w:val="20"/>
        </w:rPr>
        <w:t xml:space="preserve">For the online training process, </w:t>
      </w:r>
      <w:r w:rsidR="004D3338" w:rsidRPr="009A2446">
        <w:rPr>
          <w:i w:val="0"/>
          <w:sz w:val="20"/>
          <w:szCs w:val="20"/>
        </w:rPr>
        <w:t>the</w:t>
      </w:r>
      <w:r w:rsidR="009A2446" w:rsidRPr="009A2446">
        <w:rPr>
          <w:i w:val="0"/>
          <w:sz w:val="20"/>
          <w:szCs w:val="20"/>
        </w:rPr>
        <w:t xml:space="preserve"> data</w:t>
      </w:r>
      <w:r w:rsidR="004D3338" w:rsidRPr="009A2446">
        <w:rPr>
          <w:i w:val="0"/>
          <w:sz w:val="20"/>
          <w:szCs w:val="20"/>
        </w:rPr>
        <w:t xml:space="preserve"> used was </w:t>
      </w:r>
      <w:r w:rsidR="009A2446" w:rsidRPr="009A2446">
        <w:rPr>
          <w:i w:val="0"/>
          <w:sz w:val="20"/>
          <w:szCs w:val="20"/>
        </w:rPr>
        <w:t>the real-time</w:t>
      </w:r>
      <w:r w:rsidR="004D3338" w:rsidRPr="009A2446">
        <w:rPr>
          <w:i w:val="0"/>
          <w:sz w:val="20"/>
          <w:szCs w:val="20"/>
        </w:rPr>
        <w:t xml:space="preserve"> data </w:t>
      </w:r>
      <w:r w:rsidR="009A2446" w:rsidRPr="009A2446">
        <w:rPr>
          <w:i w:val="0"/>
          <w:sz w:val="20"/>
          <w:szCs w:val="20"/>
        </w:rPr>
        <w:t xml:space="preserve">from the </w:t>
      </w:r>
      <w:proofErr w:type="spellStart"/>
      <w:r w:rsidR="009A2446" w:rsidRPr="009A2446">
        <w:rPr>
          <w:i w:val="0"/>
          <w:sz w:val="20"/>
          <w:szCs w:val="20"/>
        </w:rPr>
        <w:t>FlightGear</w:t>
      </w:r>
      <w:proofErr w:type="spellEnd"/>
      <w:r w:rsidR="009A2446" w:rsidRPr="009A2446">
        <w:rPr>
          <w:i w:val="0"/>
          <w:sz w:val="20"/>
          <w:szCs w:val="20"/>
        </w:rPr>
        <w:t xml:space="preserve"> simulator while the airplane wa</w:t>
      </w:r>
      <w:r w:rsidR="009A2446">
        <w:rPr>
          <w:i w:val="0"/>
          <w:sz w:val="20"/>
          <w:szCs w:val="20"/>
        </w:rPr>
        <w:t>s</w:t>
      </w:r>
      <w:r w:rsidR="009A2446" w:rsidRPr="009A2446">
        <w:rPr>
          <w:i w:val="0"/>
          <w:sz w:val="20"/>
          <w:szCs w:val="20"/>
        </w:rPr>
        <w:t xml:space="preserve"> flying in simulation. </w:t>
      </w:r>
      <w:r w:rsidR="009A2446">
        <w:rPr>
          <w:rFonts w:cs="Times New Roman"/>
          <w:i w:val="0"/>
          <w:iCs w:val="0"/>
          <w:spacing w:val="-1"/>
          <w:sz w:val="20"/>
          <w:szCs w:val="20"/>
        </w:rPr>
        <w:t xml:space="preserve">The data was </w:t>
      </w:r>
      <w:r w:rsidR="009A2446" w:rsidRPr="009A2446">
        <w:rPr>
          <w:rFonts w:cs="Times New Roman"/>
          <w:i w:val="0"/>
          <w:iCs w:val="0"/>
          <w:spacing w:val="-1"/>
          <w:sz w:val="20"/>
          <w:szCs w:val="20"/>
        </w:rPr>
        <w:t xml:space="preserve">transmitted to the ESN from </w:t>
      </w:r>
      <w:r w:rsidR="009A2446">
        <w:rPr>
          <w:rFonts w:cs="Times New Roman"/>
          <w:i w:val="0"/>
          <w:iCs w:val="0"/>
          <w:spacing w:val="-1"/>
          <w:sz w:val="20"/>
          <w:szCs w:val="20"/>
        </w:rPr>
        <w:t xml:space="preserve">the </w:t>
      </w:r>
      <w:proofErr w:type="spellStart"/>
      <w:r w:rsidR="009A2446">
        <w:rPr>
          <w:rFonts w:cs="Times New Roman"/>
          <w:i w:val="0"/>
          <w:iCs w:val="0"/>
          <w:spacing w:val="-1"/>
          <w:sz w:val="20"/>
          <w:szCs w:val="20"/>
        </w:rPr>
        <w:t>FlightG</w:t>
      </w:r>
      <w:r w:rsidR="009A2446" w:rsidRPr="009A2446">
        <w:rPr>
          <w:rFonts w:cs="Times New Roman"/>
          <w:i w:val="0"/>
          <w:iCs w:val="0"/>
          <w:spacing w:val="-1"/>
          <w:sz w:val="20"/>
          <w:szCs w:val="20"/>
        </w:rPr>
        <w:t>ear</w:t>
      </w:r>
      <w:proofErr w:type="spellEnd"/>
      <w:r w:rsidR="009A2446">
        <w:rPr>
          <w:rFonts w:cs="Times New Roman"/>
          <w:i w:val="0"/>
          <w:iCs w:val="0"/>
          <w:spacing w:val="-1"/>
          <w:sz w:val="20"/>
          <w:szCs w:val="20"/>
        </w:rPr>
        <w:t xml:space="preserve"> simulator</w:t>
      </w:r>
      <w:r w:rsidR="009A2446" w:rsidRPr="009A2446">
        <w:rPr>
          <w:rFonts w:cs="Times New Roman"/>
          <w:i w:val="0"/>
          <w:iCs w:val="0"/>
          <w:spacing w:val="-1"/>
          <w:sz w:val="20"/>
          <w:szCs w:val="20"/>
        </w:rPr>
        <w:t xml:space="preserve"> using the user datagram protocol (UDP). This </w:t>
      </w:r>
      <w:r w:rsidR="009A2446">
        <w:rPr>
          <w:rFonts w:cs="Times New Roman"/>
          <w:i w:val="0"/>
          <w:iCs w:val="0"/>
          <w:spacing w:val="-1"/>
          <w:sz w:val="20"/>
          <w:szCs w:val="20"/>
        </w:rPr>
        <w:t xml:space="preserve">was also useful in testing the controller performance in software-in-the-loop simulation. Figure </w:t>
      </w:r>
      <w:ins w:id="428" w:author="Ohanes Dadian" w:date="2016-03-14T21:33:00Z">
        <w:r w:rsidR="002D46A1">
          <w:rPr>
            <w:rFonts w:cs="Times New Roman"/>
            <w:i w:val="0"/>
            <w:iCs w:val="0"/>
            <w:spacing w:val="-1"/>
            <w:sz w:val="20"/>
            <w:szCs w:val="20"/>
          </w:rPr>
          <w:t>12</w:t>
        </w:r>
      </w:ins>
      <w:del w:id="429" w:author="Ohanes Dadian" w:date="2016-03-08T12:54:00Z">
        <w:r w:rsidR="009A2446" w:rsidDel="007C2093">
          <w:rPr>
            <w:rFonts w:cs="Times New Roman"/>
            <w:i w:val="0"/>
            <w:iCs w:val="0"/>
            <w:spacing w:val="-1"/>
            <w:sz w:val="20"/>
            <w:szCs w:val="20"/>
          </w:rPr>
          <w:delText>8</w:delText>
        </w:r>
      </w:del>
      <w:r w:rsidR="009A2446">
        <w:rPr>
          <w:rFonts w:cs="Times New Roman"/>
          <w:i w:val="0"/>
          <w:iCs w:val="0"/>
          <w:spacing w:val="-1"/>
          <w:sz w:val="20"/>
          <w:szCs w:val="20"/>
        </w:rPr>
        <w:t xml:space="preserve"> shows the implementation of online ESN network.  </w:t>
      </w:r>
    </w:p>
    <w:p w:rsidR="00854011" w:rsidRDefault="003B68C0" w:rsidP="00854011">
      <w:pPr>
        <w:pStyle w:val="Textbody"/>
        <w:keepNext/>
        <w:ind w:firstLine="0"/>
      </w:pPr>
      <w:r>
        <w:rPr>
          <w:noProof/>
          <w:lang w:eastAsia="en-US"/>
        </w:rPr>
        <w:drawing>
          <wp:inline distT="0" distB="0" distL="0" distR="0">
            <wp:extent cx="3105150" cy="647700"/>
            <wp:effectExtent l="0" t="0" r="0" b="0"/>
            <wp:docPr id="35" name="Picture 35" descr="online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line_mode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5150" cy="647700"/>
                    </a:xfrm>
                    <a:prstGeom prst="rect">
                      <a:avLst/>
                    </a:prstGeom>
                    <a:noFill/>
                    <a:ln>
                      <a:noFill/>
                    </a:ln>
                  </pic:spPr>
                </pic:pic>
              </a:graphicData>
            </a:graphic>
          </wp:inline>
        </w:drawing>
      </w:r>
    </w:p>
    <w:p w:rsidR="00854011" w:rsidRDefault="00854011" w:rsidP="009A2446">
      <w:pPr>
        <w:pStyle w:val="Caption"/>
        <w:rPr>
          <w:i w:val="0"/>
          <w:sz w:val="20"/>
          <w:szCs w:val="20"/>
        </w:rPr>
      </w:pPr>
      <w:r w:rsidRPr="000916CC">
        <w:rPr>
          <w:i w:val="0"/>
          <w:sz w:val="20"/>
          <w:szCs w:val="20"/>
        </w:rPr>
        <w:t>Fi</w:t>
      </w:r>
      <w:r w:rsidR="00D13823">
        <w:rPr>
          <w:i w:val="0"/>
          <w:sz w:val="20"/>
          <w:szCs w:val="20"/>
        </w:rPr>
        <w:t xml:space="preserve">g. </w:t>
      </w:r>
      <w:ins w:id="430" w:author="Ohanes Dadian" w:date="2016-03-08T12:50:00Z">
        <w:r w:rsidR="00FE233D">
          <w:rPr>
            <w:i w:val="0"/>
            <w:sz w:val="20"/>
            <w:szCs w:val="20"/>
          </w:rPr>
          <w:t>12</w:t>
        </w:r>
      </w:ins>
      <w:del w:id="431" w:author="Ohanes Dadian" w:date="2016-03-08T12:36:00Z">
        <w:r w:rsidR="00D13823" w:rsidDel="00D110A8">
          <w:rPr>
            <w:i w:val="0"/>
            <w:sz w:val="20"/>
            <w:szCs w:val="20"/>
          </w:rPr>
          <w:delText>8</w:delText>
        </w:r>
      </w:del>
      <w:r w:rsidRPr="000916CC">
        <w:rPr>
          <w:i w:val="0"/>
          <w:sz w:val="20"/>
          <w:szCs w:val="20"/>
        </w:rPr>
        <w:t xml:space="preserve">. </w:t>
      </w:r>
      <w:r w:rsidR="000916CC">
        <w:rPr>
          <w:i w:val="0"/>
          <w:sz w:val="20"/>
          <w:szCs w:val="20"/>
        </w:rPr>
        <w:t>Implementation of online ESN m</w:t>
      </w:r>
      <w:r w:rsidRPr="000916CC">
        <w:rPr>
          <w:i w:val="0"/>
          <w:sz w:val="20"/>
          <w:szCs w:val="20"/>
        </w:rPr>
        <w:t>odel</w:t>
      </w:r>
    </w:p>
    <w:p w:rsidR="00D13823" w:rsidRPr="000916CC" w:rsidRDefault="00153239" w:rsidP="00D13823">
      <w:pPr>
        <w:pStyle w:val="Caption"/>
        <w:ind w:firstLine="202"/>
        <w:jc w:val="both"/>
        <w:rPr>
          <w:i w:val="0"/>
          <w:sz w:val="20"/>
          <w:szCs w:val="20"/>
        </w:rPr>
      </w:pPr>
      <w:r>
        <w:rPr>
          <w:i w:val="0"/>
          <w:sz w:val="20"/>
          <w:szCs w:val="20"/>
        </w:rPr>
        <w:t xml:space="preserve">Figure </w:t>
      </w:r>
      <w:ins w:id="432" w:author="Ohanes Dadian" w:date="2016-03-08T12:54:00Z">
        <w:r w:rsidR="007C2093">
          <w:rPr>
            <w:i w:val="0"/>
            <w:sz w:val="20"/>
            <w:szCs w:val="20"/>
          </w:rPr>
          <w:t>1</w:t>
        </w:r>
      </w:ins>
      <w:ins w:id="433" w:author="Ohanes Dadian" w:date="2016-03-14T21:33:00Z">
        <w:r w:rsidR="002D46A1">
          <w:rPr>
            <w:i w:val="0"/>
            <w:sz w:val="20"/>
            <w:szCs w:val="20"/>
          </w:rPr>
          <w:t>3</w:t>
        </w:r>
      </w:ins>
      <w:del w:id="434" w:author="Ohanes Dadian" w:date="2016-03-08T12:54:00Z">
        <w:r w:rsidDel="007C2093">
          <w:rPr>
            <w:i w:val="0"/>
            <w:sz w:val="20"/>
            <w:szCs w:val="20"/>
          </w:rPr>
          <w:delText>9</w:delText>
        </w:r>
      </w:del>
      <w:r w:rsidR="00D13823">
        <w:rPr>
          <w:i w:val="0"/>
          <w:sz w:val="20"/>
          <w:szCs w:val="20"/>
        </w:rPr>
        <w:t xml:space="preserve"> shows the response of offline trained ESN compared to the simulated flight data for roll rate. It can be seen that there is excellent correlation between the two. At the beginning, there are some discrepancies, but the error decreases as the time increases. </w:t>
      </w:r>
    </w:p>
    <w:p w:rsidR="004D3338" w:rsidRDefault="00D13823" w:rsidP="00E75B49">
      <w:pPr>
        <w:pStyle w:val="Textbody"/>
        <w:keepNext/>
        <w:tabs>
          <w:tab w:val="clear" w:pos="288"/>
        </w:tabs>
        <w:ind w:firstLine="0"/>
      </w:pPr>
      <w:r w:rsidRPr="00D1191F">
        <w:rPr>
          <w:noProof/>
          <w:lang w:eastAsia="en-US"/>
        </w:rPr>
        <w:drawing>
          <wp:inline distT="0" distB="0" distL="0" distR="0">
            <wp:extent cx="3108960" cy="1627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08960" cy="1627632"/>
                    </a:xfrm>
                    <a:prstGeom prst="rect">
                      <a:avLst/>
                    </a:prstGeom>
                    <a:noFill/>
                    <a:ln>
                      <a:noFill/>
                    </a:ln>
                  </pic:spPr>
                </pic:pic>
              </a:graphicData>
            </a:graphic>
          </wp:inline>
        </w:drawing>
      </w:r>
    </w:p>
    <w:p w:rsidR="004D3338" w:rsidRPr="000916CC" w:rsidRDefault="004D3338" w:rsidP="004D3338">
      <w:pPr>
        <w:pStyle w:val="Caption"/>
        <w:rPr>
          <w:i w:val="0"/>
          <w:sz w:val="20"/>
          <w:szCs w:val="20"/>
        </w:rPr>
      </w:pPr>
      <w:r>
        <w:rPr>
          <w:i w:val="0"/>
          <w:sz w:val="20"/>
          <w:szCs w:val="20"/>
        </w:rPr>
        <w:t>Fig.</w:t>
      </w:r>
      <w:r w:rsidRPr="000916CC">
        <w:rPr>
          <w:i w:val="0"/>
          <w:sz w:val="20"/>
          <w:szCs w:val="20"/>
        </w:rPr>
        <w:t xml:space="preserve"> </w:t>
      </w:r>
      <w:del w:id="435" w:author="Ohanes Dadian" w:date="2016-03-08T12:36:00Z">
        <w:r w:rsidR="00D13823" w:rsidDel="008D67C7">
          <w:rPr>
            <w:i w:val="0"/>
            <w:sz w:val="20"/>
            <w:szCs w:val="20"/>
          </w:rPr>
          <w:delText>9</w:delText>
        </w:r>
      </w:del>
      <w:ins w:id="436" w:author="Ohanes Dadian" w:date="2016-03-08T12:36:00Z">
        <w:r w:rsidR="008D67C7">
          <w:rPr>
            <w:i w:val="0"/>
            <w:sz w:val="20"/>
            <w:szCs w:val="20"/>
          </w:rPr>
          <w:t>1</w:t>
        </w:r>
      </w:ins>
      <w:ins w:id="437" w:author="Ohanes Dadian" w:date="2016-03-08T12:50:00Z">
        <w:r w:rsidR="00FE233D">
          <w:rPr>
            <w:i w:val="0"/>
            <w:sz w:val="20"/>
            <w:szCs w:val="20"/>
          </w:rPr>
          <w:t>3</w:t>
        </w:r>
      </w:ins>
      <w:r>
        <w:rPr>
          <w:i w:val="0"/>
          <w:sz w:val="20"/>
          <w:szCs w:val="20"/>
        </w:rPr>
        <w:t xml:space="preserve">. </w:t>
      </w:r>
      <w:r w:rsidR="00D13823">
        <w:rPr>
          <w:i w:val="0"/>
          <w:sz w:val="20"/>
          <w:szCs w:val="20"/>
        </w:rPr>
        <w:t xml:space="preserve">ESN </w:t>
      </w:r>
      <w:r w:rsidR="00CD5494">
        <w:rPr>
          <w:i w:val="0"/>
          <w:sz w:val="20"/>
          <w:szCs w:val="20"/>
        </w:rPr>
        <w:t xml:space="preserve">offline model </w:t>
      </w:r>
      <w:r w:rsidR="00D13823">
        <w:rPr>
          <w:i w:val="0"/>
          <w:sz w:val="20"/>
          <w:szCs w:val="20"/>
        </w:rPr>
        <w:t>response vs. flight data (roll rate)</w:t>
      </w:r>
    </w:p>
    <w:p w:rsidR="004E4D2D" w:rsidRDefault="00D13823" w:rsidP="00D13823">
      <w:pPr>
        <w:pStyle w:val="Caption"/>
        <w:ind w:firstLine="202"/>
        <w:jc w:val="both"/>
        <w:rPr>
          <w:ins w:id="438" w:author="Ohanes Dadian" w:date="2016-03-14T17:35:00Z"/>
          <w:i w:val="0"/>
          <w:sz w:val="20"/>
          <w:szCs w:val="20"/>
        </w:rPr>
      </w:pPr>
      <w:r>
        <w:rPr>
          <w:i w:val="0"/>
          <w:sz w:val="20"/>
          <w:szCs w:val="20"/>
        </w:rPr>
        <w:lastRenderedPageBreak/>
        <w:t>Figure 1</w:t>
      </w:r>
      <w:ins w:id="439" w:author="Ohanes Dadian" w:date="2016-03-14T21:33:00Z">
        <w:r w:rsidR="002D46A1">
          <w:rPr>
            <w:i w:val="0"/>
            <w:sz w:val="20"/>
            <w:szCs w:val="20"/>
          </w:rPr>
          <w:t>4</w:t>
        </w:r>
      </w:ins>
      <w:del w:id="440" w:author="Ohanes Dadian" w:date="2016-03-08T12:54:00Z">
        <w:r w:rsidDel="007C2093">
          <w:rPr>
            <w:i w:val="0"/>
            <w:sz w:val="20"/>
            <w:szCs w:val="20"/>
          </w:rPr>
          <w:delText>0</w:delText>
        </w:r>
      </w:del>
      <w:r>
        <w:rPr>
          <w:i w:val="0"/>
          <w:sz w:val="20"/>
          <w:szCs w:val="20"/>
        </w:rPr>
        <w:t xml:space="preserve"> shows the response of online trained ESN compared to the simulated flight data</w:t>
      </w:r>
      <w:r w:rsidR="006B2BC4">
        <w:rPr>
          <w:i w:val="0"/>
          <w:sz w:val="20"/>
          <w:szCs w:val="20"/>
        </w:rPr>
        <w:t xml:space="preserve"> as well as the response of the offline trained ESN</w:t>
      </w:r>
      <w:r>
        <w:rPr>
          <w:i w:val="0"/>
          <w:sz w:val="20"/>
          <w:szCs w:val="20"/>
        </w:rPr>
        <w:t xml:space="preserve"> for roll rate. It can be seen that there is excellent correlation between the two. The error between two has largely disappeared.</w:t>
      </w:r>
    </w:p>
    <w:p w:rsidR="00D13823" w:rsidRDefault="00D13823" w:rsidP="00D13823">
      <w:pPr>
        <w:pStyle w:val="Caption"/>
        <w:ind w:firstLine="202"/>
        <w:jc w:val="both"/>
        <w:rPr>
          <w:i w:val="0"/>
          <w:sz w:val="20"/>
          <w:szCs w:val="20"/>
        </w:rPr>
      </w:pPr>
      <w:del w:id="441" w:author="Ohanes Dadian" w:date="2016-03-14T17:35:00Z">
        <w:r w:rsidDel="004E4D2D">
          <w:rPr>
            <w:i w:val="0"/>
            <w:sz w:val="20"/>
            <w:szCs w:val="20"/>
          </w:rPr>
          <w:delText xml:space="preserve"> </w:delText>
        </w:r>
      </w:del>
    </w:p>
    <w:p w:rsidR="00CD5494" w:rsidRPr="000916CC" w:rsidRDefault="007D42C1" w:rsidP="00E75B49">
      <w:pPr>
        <w:pStyle w:val="Caption"/>
        <w:rPr>
          <w:i w:val="0"/>
          <w:sz w:val="20"/>
          <w:szCs w:val="20"/>
        </w:rPr>
      </w:pPr>
      <w:r>
        <w:rPr>
          <w:noProof/>
          <w:lang w:eastAsia="en-US"/>
        </w:rPr>
        <w:t xml:space="preserve"> </w:t>
      </w:r>
      <w:r w:rsidR="00E11CF5">
        <w:rPr>
          <w:noProof/>
          <w:lang w:eastAsia="en-US"/>
        </w:rPr>
        <w:drawing>
          <wp:inline distT="0" distB="0" distL="0" distR="0">
            <wp:extent cx="2771775" cy="2190750"/>
            <wp:effectExtent l="0" t="0" r="9525" b="0"/>
            <wp:docPr id="8" name="Picture 8" descr="online_v_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_v_offline"/>
                    <pic:cNvPicPr>
                      <a:picLocks noChangeAspect="1" noChangeArrowheads="1"/>
                    </pic:cNvPicPr>
                  </pic:nvPicPr>
                  <pic:blipFill rotWithShape="1">
                    <a:blip r:embed="rId43">
                      <a:extLst>
                        <a:ext uri="{28A0092B-C50C-407E-A947-70E740481C1C}">
                          <a14:useLocalDpi xmlns:a14="http://schemas.microsoft.com/office/drawing/2010/main" val="0"/>
                        </a:ext>
                      </a:extLst>
                    </a:blip>
                    <a:srcRect l="3681" t="5737" r="7055"/>
                    <a:stretch/>
                  </pic:blipFill>
                  <pic:spPr bwMode="auto">
                    <a:xfrm>
                      <a:off x="0" y="0"/>
                      <a:ext cx="2771775" cy="2190750"/>
                    </a:xfrm>
                    <a:prstGeom prst="rect">
                      <a:avLst/>
                    </a:prstGeom>
                    <a:noFill/>
                    <a:ln>
                      <a:noFill/>
                    </a:ln>
                    <a:extLst>
                      <a:ext uri="{53640926-AAD7-44D8-BBD7-CCE9431645EC}">
                        <a14:shadowObscured xmlns:a14="http://schemas.microsoft.com/office/drawing/2010/main"/>
                      </a:ext>
                    </a:extLst>
                  </pic:spPr>
                </pic:pic>
              </a:graphicData>
            </a:graphic>
          </wp:inline>
        </w:drawing>
      </w:r>
    </w:p>
    <w:p w:rsidR="00CD5494" w:rsidRDefault="00CD5494" w:rsidP="004E4D2D">
      <w:pPr>
        <w:pStyle w:val="Caption"/>
        <w:jc w:val="left"/>
        <w:rPr>
          <w:ins w:id="442" w:author="Ohanes Dadian" w:date="2016-03-14T17:34:00Z"/>
          <w:i w:val="0"/>
          <w:sz w:val="20"/>
          <w:szCs w:val="20"/>
        </w:rPr>
        <w:pPrChange w:id="443" w:author="Ohanes Dadian" w:date="2016-03-14T17:35:00Z">
          <w:pPr>
            <w:pStyle w:val="Caption"/>
          </w:pPr>
        </w:pPrChange>
      </w:pPr>
      <w:r>
        <w:rPr>
          <w:i w:val="0"/>
          <w:sz w:val="20"/>
          <w:szCs w:val="20"/>
        </w:rPr>
        <w:t>Fig.</w:t>
      </w:r>
      <w:r w:rsidRPr="000916CC">
        <w:rPr>
          <w:i w:val="0"/>
          <w:sz w:val="20"/>
          <w:szCs w:val="20"/>
        </w:rPr>
        <w:t xml:space="preserve"> </w:t>
      </w:r>
      <w:r w:rsidR="00E11CF5">
        <w:rPr>
          <w:i w:val="0"/>
          <w:sz w:val="20"/>
          <w:szCs w:val="20"/>
        </w:rPr>
        <w:t>1</w:t>
      </w:r>
      <w:ins w:id="444" w:author="Ohanes Dadian" w:date="2016-03-08T12:50:00Z">
        <w:r w:rsidR="00FE233D">
          <w:rPr>
            <w:i w:val="0"/>
            <w:sz w:val="20"/>
            <w:szCs w:val="20"/>
          </w:rPr>
          <w:t>4</w:t>
        </w:r>
      </w:ins>
      <w:del w:id="445" w:author="Ohanes Dadian" w:date="2016-03-08T12:37:00Z">
        <w:r w:rsidR="00E11CF5" w:rsidDel="008D67C7">
          <w:rPr>
            <w:i w:val="0"/>
            <w:sz w:val="20"/>
            <w:szCs w:val="20"/>
          </w:rPr>
          <w:delText>0</w:delText>
        </w:r>
      </w:del>
      <w:r w:rsidR="00E11CF5">
        <w:rPr>
          <w:i w:val="0"/>
          <w:sz w:val="20"/>
          <w:szCs w:val="20"/>
        </w:rPr>
        <w:t>. ESN</w:t>
      </w:r>
      <w:r>
        <w:rPr>
          <w:i w:val="0"/>
          <w:sz w:val="20"/>
          <w:szCs w:val="20"/>
        </w:rPr>
        <w:t xml:space="preserve"> model response</w:t>
      </w:r>
      <w:r w:rsidR="00E11CF5">
        <w:rPr>
          <w:i w:val="0"/>
          <w:sz w:val="20"/>
          <w:szCs w:val="20"/>
        </w:rPr>
        <w:t>s</w:t>
      </w:r>
      <w:r>
        <w:rPr>
          <w:i w:val="0"/>
          <w:sz w:val="20"/>
          <w:szCs w:val="20"/>
        </w:rPr>
        <w:t xml:space="preserve"> vs. flight data (roll rate)</w:t>
      </w:r>
    </w:p>
    <w:p w:rsidR="00BA5333" w:rsidRPr="000916CC" w:rsidDel="00D31ED2" w:rsidRDefault="00BA5333" w:rsidP="00BA5333">
      <w:pPr>
        <w:pStyle w:val="Caption"/>
        <w:rPr>
          <w:del w:id="446" w:author="Ohanes Dadian" w:date="2016-03-14T21:22:00Z"/>
          <w:i w:val="0"/>
          <w:sz w:val="20"/>
          <w:szCs w:val="20"/>
        </w:rPr>
        <w:pPrChange w:id="447" w:author="Ohanes Dadian" w:date="2016-03-14T17:34:00Z">
          <w:pPr>
            <w:pStyle w:val="Caption"/>
          </w:pPr>
        </w:pPrChange>
      </w:pPr>
    </w:p>
    <w:p w:rsidR="00CD5494" w:rsidRPr="004D3338" w:rsidRDefault="00CD5494" w:rsidP="00CD5494">
      <w:pPr>
        <w:pStyle w:val="Heading2"/>
        <w:jc w:val="both"/>
        <w:rPr>
          <w:color w:val="000000"/>
        </w:rPr>
      </w:pPr>
      <w:r>
        <w:rPr>
          <w:color w:val="000000"/>
        </w:rPr>
        <w:t>Implementation of the Trained Networks in Closed-Loop</w:t>
      </w:r>
    </w:p>
    <w:p w:rsidR="004D3338" w:rsidRDefault="00CD5494" w:rsidP="00CD5494">
      <w:pPr>
        <w:pStyle w:val="Caption"/>
        <w:ind w:firstLine="180"/>
        <w:jc w:val="both"/>
        <w:rPr>
          <w:rFonts w:cs="Times New Roman"/>
          <w:i w:val="0"/>
          <w:iCs w:val="0"/>
          <w:spacing w:val="-1"/>
          <w:sz w:val="20"/>
          <w:szCs w:val="20"/>
        </w:rPr>
      </w:pPr>
      <w:r>
        <w:rPr>
          <w:rFonts w:cs="Times New Roman"/>
          <w:i w:val="0"/>
          <w:iCs w:val="0"/>
          <w:spacing w:val="-1"/>
          <w:sz w:val="20"/>
          <w:szCs w:val="20"/>
        </w:rPr>
        <w:t>Figure 1</w:t>
      </w:r>
      <w:ins w:id="448" w:author="Ohanes Dadian" w:date="2016-03-14T21:34:00Z">
        <w:r w:rsidR="002D46A1">
          <w:rPr>
            <w:rFonts w:cs="Times New Roman"/>
            <w:i w:val="0"/>
            <w:iCs w:val="0"/>
            <w:spacing w:val="-1"/>
            <w:sz w:val="20"/>
            <w:szCs w:val="20"/>
          </w:rPr>
          <w:t>5</w:t>
        </w:r>
      </w:ins>
      <w:del w:id="449" w:author="Ohanes Dadian" w:date="2016-03-08T12:54:00Z">
        <w:r w:rsidDel="007C2093">
          <w:rPr>
            <w:rFonts w:cs="Times New Roman"/>
            <w:i w:val="0"/>
            <w:iCs w:val="0"/>
            <w:spacing w:val="-1"/>
            <w:sz w:val="20"/>
            <w:szCs w:val="20"/>
          </w:rPr>
          <w:delText>1</w:delText>
        </w:r>
      </w:del>
      <w:r>
        <w:rPr>
          <w:rFonts w:cs="Times New Roman"/>
          <w:i w:val="0"/>
          <w:iCs w:val="0"/>
          <w:spacing w:val="-1"/>
          <w:sz w:val="20"/>
          <w:szCs w:val="20"/>
        </w:rPr>
        <w:t xml:space="preserve"> shows the implementation of the trained networks in a closed-loop. The figure also shows proportional-integral-</w:t>
      </w:r>
      <w:proofErr w:type="spellStart"/>
      <w:r>
        <w:rPr>
          <w:rFonts w:cs="Times New Roman"/>
          <w:i w:val="0"/>
          <w:iCs w:val="0"/>
          <w:spacing w:val="-1"/>
          <w:sz w:val="20"/>
          <w:szCs w:val="20"/>
        </w:rPr>
        <w:t>derivavtive</w:t>
      </w:r>
      <w:proofErr w:type="spellEnd"/>
      <w:r>
        <w:rPr>
          <w:rFonts w:cs="Times New Roman"/>
          <w:i w:val="0"/>
          <w:iCs w:val="0"/>
          <w:spacing w:val="-1"/>
          <w:sz w:val="20"/>
          <w:szCs w:val="20"/>
        </w:rPr>
        <w:t xml:space="preserve"> (PID) controller in the loop. The PID controller is used to shape the closed-loop response as well as to guarantee the stability. </w:t>
      </w:r>
    </w:p>
    <w:p w:rsidR="00854011" w:rsidRDefault="003B68C0" w:rsidP="00CD5494">
      <w:pPr>
        <w:pStyle w:val="Caption"/>
        <w:keepNext/>
      </w:pPr>
      <w:r>
        <w:rPr>
          <w:rFonts w:cs="Times New Roman"/>
          <w:i w:val="0"/>
          <w:noProof/>
          <w:spacing w:val="-1"/>
          <w:sz w:val="20"/>
          <w:szCs w:val="20"/>
          <w:lang w:eastAsia="en-US"/>
        </w:rPr>
        <w:drawing>
          <wp:inline distT="0" distB="0" distL="0" distR="0">
            <wp:extent cx="2743200" cy="658368"/>
            <wp:effectExtent l="0" t="0" r="0" b="8890"/>
            <wp:docPr id="36" name="Picture 36"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rchite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658368"/>
                    </a:xfrm>
                    <a:prstGeom prst="rect">
                      <a:avLst/>
                    </a:prstGeom>
                    <a:noFill/>
                    <a:ln>
                      <a:noFill/>
                    </a:ln>
                  </pic:spPr>
                </pic:pic>
              </a:graphicData>
            </a:graphic>
          </wp:inline>
        </w:drawing>
      </w:r>
    </w:p>
    <w:p w:rsidR="00854011" w:rsidRDefault="000916CC" w:rsidP="00CD5494">
      <w:pPr>
        <w:pStyle w:val="Caption"/>
        <w:rPr>
          <w:i w:val="0"/>
          <w:sz w:val="20"/>
          <w:szCs w:val="20"/>
        </w:rPr>
      </w:pPr>
      <w:r>
        <w:rPr>
          <w:i w:val="0"/>
          <w:sz w:val="20"/>
          <w:szCs w:val="20"/>
        </w:rPr>
        <w:t>Fig.</w:t>
      </w:r>
      <w:r w:rsidR="00854011" w:rsidRPr="000916CC">
        <w:rPr>
          <w:i w:val="0"/>
          <w:sz w:val="20"/>
          <w:szCs w:val="20"/>
        </w:rPr>
        <w:t xml:space="preserve"> </w:t>
      </w:r>
      <w:del w:id="450" w:author="Ohanes Dadian" w:date="2016-03-08T12:37:00Z">
        <w:r w:rsidR="00854011" w:rsidRPr="000916CC" w:rsidDel="00986900">
          <w:rPr>
            <w:i w:val="0"/>
            <w:sz w:val="20"/>
            <w:szCs w:val="20"/>
          </w:rPr>
          <w:fldChar w:fldCharType="begin"/>
        </w:r>
        <w:r w:rsidR="00854011" w:rsidRPr="000916CC" w:rsidDel="00986900">
          <w:rPr>
            <w:i w:val="0"/>
            <w:sz w:val="20"/>
            <w:szCs w:val="20"/>
          </w:rPr>
          <w:delInstrText xml:space="preserve"> SEQ Figure \* ARABIC </w:delInstrText>
        </w:r>
        <w:r w:rsidR="00854011" w:rsidRPr="000916CC" w:rsidDel="00986900">
          <w:rPr>
            <w:i w:val="0"/>
            <w:sz w:val="20"/>
            <w:szCs w:val="20"/>
          </w:rPr>
          <w:fldChar w:fldCharType="separate"/>
        </w:r>
        <w:r w:rsidR="007E3E0A" w:rsidDel="00986900">
          <w:rPr>
            <w:i w:val="0"/>
            <w:noProof/>
            <w:sz w:val="20"/>
            <w:szCs w:val="20"/>
          </w:rPr>
          <w:delText>2</w:delText>
        </w:r>
        <w:r w:rsidR="00854011" w:rsidRPr="000916CC" w:rsidDel="00986900">
          <w:rPr>
            <w:i w:val="0"/>
            <w:sz w:val="20"/>
            <w:szCs w:val="20"/>
          </w:rPr>
          <w:fldChar w:fldCharType="end"/>
        </w:r>
      </w:del>
      <w:ins w:id="451" w:author="Ohanes Dadian" w:date="2016-03-08T12:37:00Z">
        <w:r w:rsidR="00986900">
          <w:rPr>
            <w:i w:val="0"/>
            <w:sz w:val="20"/>
            <w:szCs w:val="20"/>
          </w:rPr>
          <w:t>1</w:t>
        </w:r>
      </w:ins>
      <w:ins w:id="452" w:author="Ohanes Dadian" w:date="2016-03-08T12:50:00Z">
        <w:r w:rsidR="00FE233D">
          <w:rPr>
            <w:i w:val="0"/>
            <w:sz w:val="20"/>
            <w:szCs w:val="20"/>
          </w:rPr>
          <w:t>5</w:t>
        </w:r>
      </w:ins>
      <w:r>
        <w:rPr>
          <w:i w:val="0"/>
          <w:sz w:val="20"/>
          <w:szCs w:val="20"/>
        </w:rPr>
        <w:t xml:space="preserve">. </w:t>
      </w:r>
      <w:r w:rsidR="00CD5494">
        <w:rPr>
          <w:i w:val="0"/>
          <w:sz w:val="20"/>
          <w:szCs w:val="20"/>
        </w:rPr>
        <w:t>Implementation of neural networks in closed-loop</w:t>
      </w:r>
    </w:p>
    <w:p w:rsidR="00CD5494" w:rsidRPr="000916CC" w:rsidRDefault="00CD5494" w:rsidP="00153239">
      <w:pPr>
        <w:pStyle w:val="Caption"/>
        <w:spacing w:after="60"/>
        <w:ind w:firstLine="187"/>
        <w:jc w:val="both"/>
        <w:rPr>
          <w:i w:val="0"/>
          <w:sz w:val="20"/>
          <w:szCs w:val="20"/>
        </w:rPr>
      </w:pPr>
      <w:r>
        <w:rPr>
          <w:i w:val="0"/>
          <w:sz w:val="20"/>
          <w:szCs w:val="20"/>
        </w:rPr>
        <w:t xml:space="preserve">Figure </w:t>
      </w:r>
      <w:del w:id="453" w:author="Ohanes Dadian" w:date="2016-03-08T12:55:00Z">
        <w:r w:rsidDel="007C2093">
          <w:rPr>
            <w:i w:val="0"/>
            <w:sz w:val="20"/>
            <w:szCs w:val="20"/>
          </w:rPr>
          <w:delText xml:space="preserve">12 </w:delText>
        </w:r>
      </w:del>
      <w:ins w:id="454" w:author="Ohanes Dadian" w:date="2016-03-08T12:55:00Z">
        <w:r w:rsidR="007C2093">
          <w:rPr>
            <w:i w:val="0"/>
            <w:sz w:val="20"/>
            <w:szCs w:val="20"/>
          </w:rPr>
          <w:t>1</w:t>
        </w:r>
      </w:ins>
      <w:ins w:id="455" w:author="Ohanes Dadian" w:date="2016-03-14T21:34:00Z">
        <w:r w:rsidR="002D46A1">
          <w:rPr>
            <w:i w:val="0"/>
            <w:sz w:val="20"/>
            <w:szCs w:val="20"/>
          </w:rPr>
          <w:t>6</w:t>
        </w:r>
      </w:ins>
      <w:ins w:id="456" w:author="Ohanes Dadian" w:date="2016-03-08T12:55:00Z">
        <w:r w:rsidR="007C2093">
          <w:rPr>
            <w:i w:val="0"/>
            <w:sz w:val="20"/>
            <w:szCs w:val="20"/>
          </w:rPr>
          <w:t xml:space="preserve"> </w:t>
        </w:r>
      </w:ins>
      <w:r>
        <w:rPr>
          <w:i w:val="0"/>
          <w:sz w:val="20"/>
          <w:szCs w:val="20"/>
        </w:rPr>
        <w:t xml:space="preserve">shows the closed-loop response of the airplane to a unit step command in bank angle for both offline only and offline plus the online networks. It is seen that the closed-loop response is superior with both the networks compared to the response with only the offline network. </w:t>
      </w:r>
    </w:p>
    <w:p w:rsidR="00CD5494" w:rsidRDefault="007813A0" w:rsidP="007813A0">
      <w:pPr>
        <w:pStyle w:val="Textbody"/>
        <w:tabs>
          <w:tab w:val="clear" w:pos="288"/>
        </w:tabs>
        <w:ind w:firstLine="0"/>
        <w:jc w:val="center"/>
      </w:pPr>
      <w:r>
        <w:rPr>
          <w:noProof/>
          <w:lang w:eastAsia="en-US"/>
        </w:rPr>
        <w:drawing>
          <wp:inline distT="0" distB="0" distL="0" distR="0">
            <wp:extent cx="2598989" cy="2147392"/>
            <wp:effectExtent l="0" t="0" r="0" b="5715"/>
            <wp:docPr id="9" name="Picture 9" descr="nn_bank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n_bankangl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6135" t="6274" r="7362" b="2352"/>
                    <a:stretch/>
                  </pic:blipFill>
                  <pic:spPr bwMode="auto">
                    <a:xfrm>
                      <a:off x="0" y="0"/>
                      <a:ext cx="2600259" cy="2148442"/>
                    </a:xfrm>
                    <a:prstGeom prst="rect">
                      <a:avLst/>
                    </a:prstGeom>
                    <a:noFill/>
                    <a:ln>
                      <a:noFill/>
                    </a:ln>
                    <a:extLst>
                      <a:ext uri="{53640926-AAD7-44D8-BBD7-CCE9431645EC}">
                        <a14:shadowObscured xmlns:a14="http://schemas.microsoft.com/office/drawing/2010/main"/>
                      </a:ext>
                    </a:extLst>
                  </pic:spPr>
                </pic:pic>
              </a:graphicData>
            </a:graphic>
          </wp:inline>
        </w:drawing>
      </w:r>
    </w:p>
    <w:p w:rsidR="00CD5494" w:rsidRDefault="00CD5494" w:rsidP="00CD5494">
      <w:pPr>
        <w:pStyle w:val="Caption"/>
        <w:rPr>
          <w:i w:val="0"/>
          <w:sz w:val="20"/>
          <w:szCs w:val="20"/>
        </w:rPr>
      </w:pPr>
      <w:r w:rsidRPr="000916CC">
        <w:rPr>
          <w:i w:val="0"/>
          <w:sz w:val="20"/>
          <w:szCs w:val="20"/>
        </w:rPr>
        <w:t xml:space="preserve">Fig. </w:t>
      </w:r>
      <w:del w:id="457" w:author="Ohanes Dadian" w:date="2016-03-08T12:37:00Z">
        <w:r w:rsidRPr="000916CC" w:rsidDel="0081295E">
          <w:rPr>
            <w:i w:val="0"/>
            <w:sz w:val="20"/>
            <w:szCs w:val="20"/>
          </w:rPr>
          <w:delText>12</w:delText>
        </w:r>
      </w:del>
      <w:ins w:id="458" w:author="Ohanes Dadian" w:date="2016-03-08T12:37:00Z">
        <w:r w:rsidR="0081295E" w:rsidRPr="000916CC">
          <w:rPr>
            <w:i w:val="0"/>
            <w:sz w:val="20"/>
            <w:szCs w:val="20"/>
          </w:rPr>
          <w:t>1</w:t>
        </w:r>
      </w:ins>
      <w:ins w:id="459" w:author="Ohanes Dadian" w:date="2016-03-08T12:50:00Z">
        <w:r w:rsidR="00FE233D">
          <w:rPr>
            <w:i w:val="0"/>
            <w:sz w:val="20"/>
            <w:szCs w:val="20"/>
          </w:rPr>
          <w:t>6</w:t>
        </w:r>
      </w:ins>
      <w:r w:rsidRPr="000916CC">
        <w:rPr>
          <w:i w:val="0"/>
          <w:sz w:val="20"/>
          <w:szCs w:val="20"/>
        </w:rPr>
        <w:t xml:space="preserve">. </w:t>
      </w:r>
      <w:r w:rsidR="00E75B49">
        <w:rPr>
          <w:i w:val="0"/>
          <w:sz w:val="20"/>
          <w:szCs w:val="20"/>
        </w:rPr>
        <w:t>Closed</w:t>
      </w:r>
      <w:r w:rsidR="009458BE">
        <w:rPr>
          <w:i w:val="0"/>
          <w:sz w:val="20"/>
          <w:szCs w:val="20"/>
        </w:rPr>
        <w:t xml:space="preserve">-loop response </w:t>
      </w:r>
      <w:r w:rsidR="00E75B49">
        <w:rPr>
          <w:i w:val="0"/>
          <w:sz w:val="20"/>
          <w:szCs w:val="20"/>
        </w:rPr>
        <w:t>for bank angle</w:t>
      </w:r>
    </w:p>
    <w:p w:rsidR="007813A0" w:rsidRPr="004D3338" w:rsidRDefault="007813A0" w:rsidP="007813A0">
      <w:pPr>
        <w:pStyle w:val="Heading2"/>
        <w:jc w:val="both"/>
        <w:rPr>
          <w:color w:val="000000"/>
        </w:rPr>
      </w:pPr>
      <w:proofErr w:type="spellStart"/>
      <w:r>
        <w:rPr>
          <w:color w:val="000000"/>
        </w:rPr>
        <w:lastRenderedPageBreak/>
        <w:t>Lyapunov</w:t>
      </w:r>
      <w:proofErr w:type="spellEnd"/>
      <w:r>
        <w:rPr>
          <w:color w:val="000000"/>
        </w:rPr>
        <w:t xml:space="preserve"> Stability</w:t>
      </w:r>
    </w:p>
    <w:p w:rsidR="00C41250" w:rsidRDefault="007813A0" w:rsidP="009F49C6">
      <w:pPr>
        <w:pStyle w:val="Caption"/>
        <w:jc w:val="both"/>
        <w:rPr>
          <w:rFonts w:cs="Times New Roman"/>
          <w:i w:val="0"/>
          <w:sz w:val="20"/>
          <w:szCs w:val="20"/>
        </w:rPr>
      </w:pPr>
      <w:r w:rsidRPr="009F49C6">
        <w:rPr>
          <w:rFonts w:cs="Times New Roman"/>
          <w:i w:val="0"/>
          <w:sz w:val="20"/>
          <w:szCs w:val="20"/>
        </w:rPr>
        <w:tab/>
        <w:t xml:space="preserve">One way to determine that the controller designed above will guarantee stability is to use </w:t>
      </w:r>
      <w:proofErr w:type="spellStart"/>
      <w:r w:rsidRPr="009F49C6">
        <w:rPr>
          <w:rFonts w:cs="Times New Roman"/>
          <w:i w:val="0"/>
          <w:sz w:val="20"/>
          <w:szCs w:val="20"/>
        </w:rPr>
        <w:t>Lapunov’s</w:t>
      </w:r>
      <w:proofErr w:type="spellEnd"/>
      <w:r w:rsidRPr="009F49C6">
        <w:rPr>
          <w:rFonts w:cs="Times New Roman"/>
          <w:i w:val="0"/>
          <w:sz w:val="20"/>
          <w:szCs w:val="20"/>
        </w:rPr>
        <w:t xml:space="preserve"> stability theorem [5]. </w:t>
      </w:r>
      <w:r w:rsidR="005F03D5">
        <w:rPr>
          <w:rFonts w:cs="Times New Roman"/>
          <w:i w:val="0"/>
          <w:sz w:val="20"/>
          <w:szCs w:val="20"/>
        </w:rPr>
        <w:t>It is a means to provide analysis of asymptotic stability for nonlinear systems. Stability is determined by how close the equations are to the point of equilibrium. If the equations start out at a point of equilibrium</w:t>
      </w:r>
      <w:proofErr w:type="gramStart"/>
      <w:r w:rsidR="005F03D5">
        <w:rPr>
          <w:rFonts w:cs="Times New Roman"/>
          <w:i w:val="0"/>
          <w:sz w:val="20"/>
          <w:szCs w:val="20"/>
        </w:rPr>
        <w:t xml:space="preserve">, </w:t>
      </w:r>
      <w:proofErr w:type="gramEnd"/>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oMath>
      <w:r w:rsidR="005F03D5">
        <w:rPr>
          <w:rFonts w:cs="Times New Roman"/>
          <w:i w:val="0"/>
          <w:sz w:val="20"/>
          <w:szCs w:val="20"/>
        </w:rPr>
        <w:t xml:space="preserve">, stay near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oMath>
      <w:r w:rsidR="005F03D5">
        <w:rPr>
          <w:rFonts w:cs="Times New Roman"/>
          <w:i w:val="0"/>
          <w:sz w:val="20"/>
          <w:szCs w:val="20"/>
        </w:rPr>
        <w:t xml:space="preserve"> then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oMath>
      <w:r w:rsidR="005F03D5">
        <w:rPr>
          <w:rFonts w:cs="Times New Roman"/>
          <w:i w:val="0"/>
          <w:sz w:val="20"/>
          <w:szCs w:val="20"/>
        </w:rPr>
        <w:t xml:space="preserve"> is lyapunov stable.</w:t>
      </w:r>
      <w:r w:rsidR="00C41250">
        <w:rPr>
          <w:rFonts w:cs="Times New Roman"/>
          <w:i w:val="0"/>
          <w:sz w:val="20"/>
          <w:szCs w:val="20"/>
        </w:rPr>
        <w:t xml:space="preserve"> </w:t>
      </w:r>
      <w:r w:rsidRPr="009F49C6">
        <w:rPr>
          <w:rFonts w:cs="Times New Roman"/>
          <w:i w:val="0"/>
          <w:sz w:val="20"/>
          <w:szCs w:val="20"/>
        </w:rPr>
        <w:t xml:space="preserve">In order to apply the </w:t>
      </w:r>
      <w:proofErr w:type="spellStart"/>
      <w:r w:rsidRPr="009F49C6">
        <w:rPr>
          <w:rFonts w:cs="Times New Roman"/>
          <w:i w:val="0"/>
          <w:sz w:val="20"/>
          <w:szCs w:val="20"/>
        </w:rPr>
        <w:t>Lyapunov’s</w:t>
      </w:r>
      <w:proofErr w:type="spellEnd"/>
      <w:r w:rsidRPr="009F49C6">
        <w:rPr>
          <w:rFonts w:cs="Times New Roman"/>
          <w:i w:val="0"/>
          <w:sz w:val="20"/>
          <w:szCs w:val="20"/>
        </w:rPr>
        <w:t xml:space="preserve"> theorem, the above equations will need to be reformulated. </w:t>
      </w:r>
      <w:proofErr w:type="spellStart"/>
      <w:r w:rsidR="00854011" w:rsidRPr="009F49C6">
        <w:rPr>
          <w:rFonts w:cs="Times New Roman"/>
          <w:i w:val="0"/>
          <w:sz w:val="20"/>
          <w:szCs w:val="20"/>
        </w:rPr>
        <w:t>Lyuponov</w:t>
      </w:r>
      <w:proofErr w:type="spellEnd"/>
      <w:r w:rsidR="001311E6" w:rsidRPr="009F49C6">
        <w:rPr>
          <w:rFonts w:cs="Times New Roman"/>
          <w:i w:val="0"/>
          <w:sz w:val="20"/>
          <w:szCs w:val="20"/>
        </w:rPr>
        <w:t>’</w:t>
      </w:r>
      <w:r w:rsidR="00854011" w:rsidRPr="009F49C6">
        <w:rPr>
          <w:rFonts w:cs="Times New Roman"/>
          <w:i w:val="0"/>
          <w:sz w:val="20"/>
          <w:szCs w:val="20"/>
        </w:rPr>
        <w:t xml:space="preserve"> Direct Method </w:t>
      </w:r>
      <w:r w:rsidR="001311E6" w:rsidRPr="009F49C6">
        <w:rPr>
          <w:rFonts w:cs="Times New Roman"/>
          <w:i w:val="0"/>
          <w:sz w:val="20"/>
          <w:szCs w:val="20"/>
        </w:rPr>
        <w:t xml:space="preserve">can be utilized </w:t>
      </w:r>
      <w:r w:rsidR="00854011" w:rsidRPr="009F49C6">
        <w:rPr>
          <w:rFonts w:cs="Times New Roman"/>
          <w:i w:val="0"/>
          <w:sz w:val="20"/>
          <w:szCs w:val="20"/>
        </w:rPr>
        <w:t>in order to derive the</w:t>
      </w:r>
      <w:r w:rsidR="0058178D" w:rsidRPr="009F49C6">
        <w:rPr>
          <w:rFonts w:cs="Times New Roman"/>
          <w:i w:val="0"/>
          <w:sz w:val="20"/>
          <w:szCs w:val="20"/>
        </w:rPr>
        <w:t xml:space="preserve"> candidate</w:t>
      </w:r>
      <w:r w:rsidR="00C41250">
        <w:rPr>
          <w:rFonts w:cs="Times New Roman"/>
          <w:i w:val="0"/>
          <w:sz w:val="20"/>
          <w:szCs w:val="20"/>
        </w:rPr>
        <w:t xml:space="preserve"> </w:t>
      </w:r>
      <w:proofErr w:type="spellStart"/>
      <w:r w:rsidR="00C41250">
        <w:rPr>
          <w:rFonts w:cs="Times New Roman"/>
          <w:i w:val="0"/>
          <w:sz w:val="20"/>
          <w:szCs w:val="20"/>
        </w:rPr>
        <w:t>Lyuponov</w:t>
      </w:r>
      <w:proofErr w:type="spellEnd"/>
      <w:r w:rsidR="00C41250">
        <w:rPr>
          <w:rFonts w:cs="Times New Roman"/>
          <w:i w:val="0"/>
          <w:sz w:val="20"/>
          <w:szCs w:val="20"/>
        </w:rPr>
        <w:t xml:space="preserve"> function.</w:t>
      </w:r>
    </w:p>
    <w:p w:rsidR="00C41250" w:rsidRDefault="00C41250" w:rsidP="009F49C6">
      <w:pPr>
        <w:pStyle w:val="Caption"/>
        <w:jc w:val="both"/>
        <w:rPr>
          <w:rFonts w:cs="Times New Roman"/>
          <w:i w:val="0"/>
          <w:sz w:val="20"/>
          <w:szCs w:val="20"/>
        </w:rPr>
      </w:pPr>
      <w:r>
        <w:rPr>
          <w:rFonts w:cs="Times New Roman"/>
          <w:i w:val="0"/>
          <w:sz w:val="20"/>
          <w:szCs w:val="20"/>
        </w:rPr>
        <w:tab/>
        <w:t xml:space="preserve">The following formula describes an autonomous nonlinear system, </w:t>
      </w:r>
      <w:r w:rsidR="000A34F8">
        <w:rPr>
          <w:rFonts w:cs="Times New Roman"/>
          <w:i w:val="0"/>
          <w:sz w:val="20"/>
          <w:szCs w:val="20"/>
        </w:rPr>
        <w:t>much like our flight controller</w:t>
      </w:r>
      <w:proofErr w:type="gramStart"/>
      <w:r w:rsidR="000A34F8">
        <w:rPr>
          <w:rFonts w:cs="Times New Roman"/>
          <w:i w:val="0"/>
          <w:sz w:val="20"/>
          <w:szCs w:val="20"/>
        </w:rPr>
        <w:t>,</w:t>
      </w:r>
      <w:r>
        <w:rPr>
          <w:rFonts w:cs="Times New Roman"/>
          <w:i w:val="0"/>
          <w:sz w:val="20"/>
          <w:szCs w:val="20"/>
        </w:rPr>
        <w:t xml:space="preserve"> </w:t>
      </w:r>
      <w:proofErr w:type="gramEnd"/>
      <m:oMath>
        <m:acc>
          <m:accPr>
            <m:chr m:val="̇"/>
            <m:ctrlPr>
              <w:rPr>
                <w:rFonts w:ascii="Cambria Math" w:hAnsi="Cambria Math" w:cs="Times New Roman"/>
                <w:sz w:val="20"/>
                <w:szCs w:val="20"/>
              </w:rPr>
            </m:ctrlPr>
          </m:accPr>
          <m:e>
            <m:r>
              <w:rPr>
                <w:rFonts w:ascii="Cambria Math" w:hAnsi="Cambria Math" w:cs="Times New Roman"/>
                <w:sz w:val="20"/>
                <w:szCs w:val="20"/>
              </w:rPr>
              <m:t>x</m:t>
            </m:r>
          </m:e>
        </m:acc>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t</m:t>
                </m:r>
              </m:e>
            </m:d>
          </m:e>
        </m:d>
        <m:r>
          <w:rPr>
            <w:rFonts w:ascii="Cambria Math" w:hAnsi="Cambria Math" w:cs="Times New Roman"/>
            <w:sz w:val="20"/>
            <w:szCs w:val="20"/>
          </w:rPr>
          <m:t>, x=0</m:t>
        </m:r>
      </m:oMath>
      <w:r w:rsidR="000A34F8">
        <w:rPr>
          <w:rFonts w:cs="Times New Roman"/>
          <w:i w:val="0"/>
          <w:sz w:val="20"/>
          <w:szCs w:val="20"/>
        </w:rPr>
        <w:t xml:space="preserve">, where </w:t>
      </w:r>
      <m:oMath>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t</m:t>
            </m:r>
          </m:e>
        </m:d>
        <m:r>
          <w:rPr>
            <w:rFonts w:ascii="Cambria Math" w:hAnsi="Cambria Math" w:cs="Times New Roman"/>
            <w:sz w:val="20"/>
            <w:szCs w:val="20"/>
          </w:rPr>
          <m:t>∈D ∈</m:t>
        </m:r>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n</m:t>
            </m:r>
          </m:sup>
        </m:sSup>
      </m:oMath>
      <w:r w:rsidR="00FA60DE">
        <w:rPr>
          <w:rFonts w:cs="Times New Roman"/>
          <w:i w:val="0"/>
          <w:sz w:val="20"/>
          <w:szCs w:val="20"/>
        </w:rPr>
        <w:t xml:space="preserve"> denotes a vector of the system state. D is a set containing the origin. There is a function f where </w:t>
      </w:r>
      <m:oMath>
        <m:r>
          <w:rPr>
            <w:rFonts w:ascii="Cambria Math" w:hAnsi="Cambria Math" w:cs="Times New Roman"/>
            <w:sz w:val="20"/>
            <w:szCs w:val="20"/>
          </w:rPr>
          <m:t>D →</m:t>
        </m:r>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n</m:t>
            </m:r>
          </m:sup>
        </m:sSup>
      </m:oMath>
      <w:r w:rsidR="00FA60DE">
        <w:rPr>
          <w:rFonts w:cs="Times New Roman"/>
          <w:i w:val="0"/>
          <w:sz w:val="20"/>
          <w:szCs w:val="20"/>
        </w:rPr>
        <w:t xml:space="preserve"> is continuous on D. If </w:t>
      </w:r>
      <w:r w:rsidR="00FA60DE" w:rsidRPr="00FA60DE">
        <w:rPr>
          <w:rFonts w:cs="Times New Roman"/>
          <w:sz w:val="20"/>
          <w:szCs w:val="20"/>
        </w:rPr>
        <w:t>f</w:t>
      </w:r>
      <w:r w:rsidR="00FA60DE">
        <w:rPr>
          <w:rFonts w:cs="Times New Roman"/>
          <w:i w:val="0"/>
          <w:sz w:val="20"/>
          <w:szCs w:val="20"/>
        </w:rPr>
        <w:t xml:space="preserve"> has equilibrium </w:t>
      </w:r>
      <w:proofErr w:type="gramStart"/>
      <w:r w:rsidR="00FA60DE">
        <w:rPr>
          <w:rFonts w:cs="Times New Roman"/>
          <w:i w:val="0"/>
          <w:sz w:val="20"/>
          <w:szCs w:val="20"/>
        </w:rPr>
        <w:t xml:space="preserve">against </w:t>
      </w:r>
      <w:proofErr w:type="gramEnd"/>
      <m:oMath>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e</m:t>
            </m:r>
          </m:sup>
        </m:sSup>
      </m:oMath>
      <w:r w:rsidR="007D42C1">
        <w:rPr>
          <w:rFonts w:cs="Times New Roman"/>
          <w:i w:val="0"/>
          <w:sz w:val="20"/>
          <w:szCs w:val="20"/>
        </w:rPr>
        <w:t xml:space="preserve">, as just described, then </w:t>
      </w:r>
      <m:oMath>
        <m:r>
          <w:rPr>
            <w:rFonts w:ascii="Cambria Math" w:hAnsi="Cambria Math" w:cs="Times New Roman"/>
            <w:sz w:val="20"/>
            <w:szCs w:val="20"/>
          </w:rPr>
          <m:t>f</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e>
        </m:d>
        <m:r>
          <w:rPr>
            <w:rFonts w:ascii="Cambria Math" w:hAnsi="Cambria Math" w:cs="Times New Roman"/>
            <w:sz w:val="20"/>
            <w:szCs w:val="20"/>
          </w:rPr>
          <m:t>=0</m:t>
        </m:r>
      </m:oMath>
      <w:r w:rsidR="007D42C1">
        <w:rPr>
          <w:rFonts w:cs="Times New Roman"/>
          <w:i w:val="0"/>
          <w:sz w:val="20"/>
          <w:szCs w:val="20"/>
        </w:rPr>
        <w:t>. With that being the case, the following assertions are proposed to be true.</w:t>
      </w:r>
    </w:p>
    <w:p w:rsidR="007D42C1" w:rsidRDefault="007D42C1" w:rsidP="007D42C1">
      <w:pPr>
        <w:pStyle w:val="Caption"/>
        <w:numPr>
          <w:ilvl w:val="0"/>
          <w:numId w:val="46"/>
        </w:numPr>
        <w:jc w:val="both"/>
        <w:rPr>
          <w:rFonts w:cs="Times New Roman"/>
          <w:i w:val="0"/>
          <w:sz w:val="20"/>
          <w:szCs w:val="20"/>
        </w:rPr>
      </w:pPr>
      <w:r>
        <w:rPr>
          <w:rFonts w:cs="Times New Roman"/>
          <w:i w:val="0"/>
          <w:sz w:val="20"/>
          <w:szCs w:val="20"/>
        </w:rPr>
        <w:t xml:space="preserve">If for </w:t>
      </w:r>
      <w:proofErr w:type="gramStart"/>
      <w:r>
        <w:rPr>
          <w:rFonts w:cs="Times New Roman"/>
          <w:i w:val="0"/>
          <w:sz w:val="20"/>
          <w:szCs w:val="20"/>
        </w:rPr>
        <w:t xml:space="preserve">every </w:t>
      </w:r>
      <w:proofErr w:type="gramEnd"/>
      <m:oMath>
        <m:r>
          <w:rPr>
            <w:rFonts w:ascii="Cambria Math" w:hAnsi="Cambria Math" w:cs="Times New Roman"/>
            <w:sz w:val="20"/>
            <w:szCs w:val="20"/>
          </w:rPr>
          <m:t>ε&gt;0</m:t>
        </m:r>
      </m:oMath>
      <w:r w:rsidR="00A44797">
        <w:rPr>
          <w:rFonts w:cs="Times New Roman"/>
          <w:i w:val="0"/>
          <w:sz w:val="20"/>
          <w:szCs w:val="20"/>
        </w:rPr>
        <w:t xml:space="preserve">, there exists, a </w:t>
      </w:r>
      <m:oMath>
        <m:r>
          <w:rPr>
            <w:rFonts w:ascii="Cambria Math" w:hAnsi="Cambria Math" w:cs="Times New Roman"/>
            <w:sz w:val="20"/>
            <w:szCs w:val="20"/>
          </w:rPr>
          <m:t>δ&gt;0</m:t>
        </m:r>
      </m:oMath>
      <w:r w:rsidR="00A44797">
        <w:rPr>
          <w:rFonts w:cs="Times New Roman"/>
          <w:i w:val="0"/>
          <w:sz w:val="20"/>
          <w:szCs w:val="20"/>
        </w:rPr>
        <w:t xml:space="preserve">, such that if </w:t>
      </w:r>
      <m:oMath>
        <m:d>
          <m:dPr>
            <m:begChr m:val="‖"/>
            <m:endChr m:val="‖"/>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0</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e>
        </m:d>
        <m:r>
          <w:rPr>
            <w:rFonts w:ascii="Cambria Math" w:hAnsi="Cambria Math" w:cs="Times New Roman"/>
            <w:sz w:val="20"/>
            <w:szCs w:val="20"/>
          </w:rPr>
          <m:t>&lt;δ</m:t>
        </m:r>
      </m:oMath>
      <w:r w:rsidR="00A44797">
        <w:rPr>
          <w:rFonts w:cs="Times New Roman"/>
          <w:i w:val="0"/>
          <w:sz w:val="20"/>
          <w:szCs w:val="20"/>
        </w:rPr>
        <w:t xml:space="preserve">, then for every </w:t>
      </w:r>
      <m:oMath>
        <m:r>
          <w:rPr>
            <w:rFonts w:ascii="Cambria Math" w:hAnsi="Cambria Math" w:cs="Times New Roman"/>
            <w:sz w:val="20"/>
            <w:szCs w:val="20"/>
          </w:rPr>
          <m:t>t≥0</m:t>
        </m:r>
      </m:oMath>
      <w:r w:rsidR="00A44797">
        <w:rPr>
          <w:rFonts w:cs="Times New Roman"/>
          <w:i w:val="0"/>
          <w:sz w:val="20"/>
          <w:szCs w:val="20"/>
        </w:rPr>
        <w:t xml:space="preserve"> there is </w:t>
      </w:r>
      <m:oMath>
        <m:d>
          <m:dPr>
            <m:begChr m:val="‖"/>
            <m:endChr m:val="‖"/>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e>
        </m:d>
        <m:r>
          <w:rPr>
            <w:rFonts w:ascii="Cambria Math" w:hAnsi="Cambria Math" w:cs="Times New Roman"/>
            <w:sz w:val="20"/>
            <w:szCs w:val="20"/>
          </w:rPr>
          <m:t>&lt;∈</m:t>
        </m:r>
      </m:oMath>
      <w:r w:rsidR="00A44797">
        <w:rPr>
          <w:rFonts w:cs="Times New Roman"/>
          <w:i w:val="0"/>
          <w:sz w:val="20"/>
          <w:szCs w:val="20"/>
        </w:rPr>
        <w:t>.</w:t>
      </w:r>
    </w:p>
    <w:p w:rsidR="00A44797" w:rsidRDefault="00DA3533" w:rsidP="007D42C1">
      <w:pPr>
        <w:pStyle w:val="Caption"/>
        <w:numPr>
          <w:ilvl w:val="0"/>
          <w:numId w:val="46"/>
        </w:numPr>
        <w:jc w:val="both"/>
        <w:rPr>
          <w:rFonts w:cs="Times New Roman"/>
          <w:i w:val="0"/>
          <w:sz w:val="20"/>
          <w:szCs w:val="20"/>
        </w:rPr>
      </w:pPr>
      <w:r>
        <w:rPr>
          <w:rFonts w:cs="Times New Roman"/>
          <w:i w:val="0"/>
          <w:sz w:val="20"/>
          <w:szCs w:val="20"/>
        </w:rPr>
        <w:t xml:space="preserve">The equilibrium of this system is asymptotically stable if it is </w:t>
      </w:r>
      <w:proofErr w:type="spellStart"/>
      <w:r>
        <w:rPr>
          <w:rFonts w:cs="Times New Roman"/>
          <w:i w:val="0"/>
          <w:sz w:val="20"/>
          <w:szCs w:val="20"/>
        </w:rPr>
        <w:t>lyapunov</w:t>
      </w:r>
      <w:proofErr w:type="spellEnd"/>
      <w:r>
        <w:rPr>
          <w:rFonts w:cs="Times New Roman"/>
          <w:i w:val="0"/>
          <w:sz w:val="20"/>
          <w:szCs w:val="20"/>
        </w:rPr>
        <w:t xml:space="preserve"> stable and there exists </w:t>
      </w:r>
      <m:oMath>
        <m:r>
          <w:rPr>
            <w:rFonts w:ascii="Cambria Math" w:hAnsi="Cambria Math" w:cs="Times New Roman"/>
            <w:sz w:val="20"/>
            <w:szCs w:val="20"/>
          </w:rPr>
          <m:t>δ&gt;0</m:t>
        </m:r>
      </m:oMath>
      <w:r>
        <w:rPr>
          <w:rFonts w:cs="Times New Roman"/>
          <w:i w:val="0"/>
          <w:sz w:val="20"/>
          <w:szCs w:val="20"/>
        </w:rPr>
        <w:t xml:space="preserve"> </w:t>
      </w:r>
      <w:proofErr w:type="gramStart"/>
      <w:r>
        <w:rPr>
          <w:rFonts w:cs="Times New Roman"/>
          <w:i w:val="0"/>
          <w:sz w:val="20"/>
          <w:szCs w:val="20"/>
        </w:rPr>
        <w:t xml:space="preserve">and </w:t>
      </w:r>
      <w:proofErr w:type="gramEnd"/>
      <m:oMath>
        <m:d>
          <m:dPr>
            <m:begChr m:val="‖"/>
            <m:endChr m:val="‖"/>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0</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e>
        </m:d>
        <m:r>
          <w:rPr>
            <w:rFonts w:ascii="Cambria Math" w:hAnsi="Cambria Math" w:cs="Times New Roman"/>
            <w:sz w:val="20"/>
            <w:szCs w:val="20"/>
          </w:rPr>
          <m:t>&lt;δ</m:t>
        </m:r>
      </m:oMath>
      <w:r>
        <w:rPr>
          <w:rFonts w:cs="Times New Roman"/>
          <w:i w:val="0"/>
          <w:sz w:val="20"/>
          <w:szCs w:val="20"/>
        </w:rPr>
        <w:t xml:space="preserve">, then </w:t>
      </w:r>
      <m:oMath>
        <m:func>
          <m:funcPr>
            <m:ctrlPr>
              <w:rPr>
                <w:rFonts w:ascii="Cambria Math" w:hAnsi="Cambria Math" w:cs="Times New Roman"/>
                <w:sz w:val="20"/>
                <w:szCs w:val="20"/>
              </w:rPr>
            </m:ctrlPr>
          </m:funcPr>
          <m:fName>
            <m:limLow>
              <m:limLowPr>
                <m:ctrlPr>
                  <w:rPr>
                    <w:rFonts w:ascii="Cambria Math" w:hAnsi="Cambria Math" w:cs="Times New Roman"/>
                    <w:sz w:val="20"/>
                    <w:szCs w:val="20"/>
                  </w:rPr>
                </m:ctrlPr>
              </m:limLowPr>
              <m:e>
                <m:r>
                  <w:rPr>
                    <w:rFonts w:ascii="Cambria Math" w:hAnsi="Cambria Math" w:cs="Times New Roman"/>
                    <w:sz w:val="20"/>
                    <w:szCs w:val="20"/>
                  </w:rPr>
                  <m:t>lim</m:t>
                </m:r>
              </m:e>
              <m:lim>
                <m:r>
                  <w:rPr>
                    <w:rFonts w:ascii="Cambria Math" w:hAnsi="Cambria Math" w:cs="Times New Roman"/>
                    <w:sz w:val="20"/>
                    <w:szCs w:val="20"/>
                  </w:rPr>
                  <m:t>t→∞</m:t>
                </m:r>
              </m:lim>
            </m:limLow>
          </m:fName>
          <m:e>
            <m:d>
              <m:dPr>
                <m:begChr m:val="‖"/>
                <m:endChr m:val="‖"/>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e>
            </m:d>
            <m:r>
              <w:rPr>
                <w:rFonts w:ascii="Cambria Math" w:hAnsi="Cambria Math" w:cs="Times New Roman"/>
                <w:sz w:val="20"/>
                <w:szCs w:val="20"/>
              </w:rPr>
              <m:t>=0</m:t>
            </m:r>
          </m:e>
        </m:func>
      </m:oMath>
      <w:r>
        <w:rPr>
          <w:rFonts w:cs="Times New Roman"/>
          <w:i w:val="0"/>
          <w:sz w:val="20"/>
          <w:szCs w:val="20"/>
        </w:rPr>
        <w:t>.</w:t>
      </w:r>
    </w:p>
    <w:p w:rsidR="00DA3533" w:rsidRDefault="00DA3533" w:rsidP="007D42C1">
      <w:pPr>
        <w:pStyle w:val="Caption"/>
        <w:numPr>
          <w:ilvl w:val="0"/>
          <w:numId w:val="46"/>
        </w:numPr>
        <w:jc w:val="both"/>
        <w:rPr>
          <w:rFonts w:cs="Times New Roman"/>
          <w:i w:val="0"/>
          <w:sz w:val="20"/>
          <w:szCs w:val="20"/>
        </w:rPr>
      </w:pPr>
      <w:r>
        <w:rPr>
          <w:rFonts w:cs="Times New Roman"/>
          <w:i w:val="0"/>
          <w:sz w:val="20"/>
          <w:szCs w:val="20"/>
        </w:rPr>
        <w:t xml:space="preserve">The equilibrium system is exponentially stable if it exponentially stable and there </w:t>
      </w:r>
      <w:proofErr w:type="gramStart"/>
      <w:r>
        <w:rPr>
          <w:rFonts w:cs="Times New Roman"/>
          <w:i w:val="0"/>
          <w:sz w:val="20"/>
          <w:szCs w:val="20"/>
        </w:rPr>
        <w:t xml:space="preserve">exists </w:t>
      </w:r>
      <w:proofErr w:type="gramEnd"/>
      <m:oMath>
        <m:r>
          <w:rPr>
            <w:rFonts w:ascii="Cambria Math" w:hAnsi="Cambria Math" w:cs="Times New Roman"/>
            <w:sz w:val="20"/>
            <w:szCs w:val="20"/>
          </w:rPr>
          <m:t>α&gt;0,β, δ&gt;0</m:t>
        </m:r>
      </m:oMath>
      <w:r w:rsidR="00A75A46">
        <w:rPr>
          <w:rFonts w:cs="Times New Roman"/>
          <w:i w:val="0"/>
          <w:sz w:val="20"/>
          <w:szCs w:val="20"/>
        </w:rPr>
        <w:t xml:space="preserve">, such that if </w:t>
      </w:r>
      <m:oMath>
        <m:d>
          <m:dPr>
            <m:begChr m:val="‖"/>
            <m:endChr m:val="‖"/>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0</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e>
        </m:d>
        <m:r>
          <w:rPr>
            <w:rFonts w:ascii="Cambria Math" w:hAnsi="Cambria Math" w:cs="Times New Roman"/>
            <w:sz w:val="20"/>
            <w:szCs w:val="20"/>
          </w:rPr>
          <m:t>&lt;δ</m:t>
        </m:r>
      </m:oMath>
      <w:r w:rsidR="00A75A46">
        <w:rPr>
          <w:rFonts w:cs="Times New Roman"/>
          <w:i w:val="0"/>
          <w:sz w:val="20"/>
          <w:szCs w:val="20"/>
        </w:rPr>
        <w:t xml:space="preserve">, then </w:t>
      </w:r>
      <m:oMath>
        <m:d>
          <m:dPr>
            <m:begChr m:val="‖"/>
            <m:endChr m:val="‖"/>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e>
        </m:d>
        <m:r>
          <w:rPr>
            <w:rFonts w:ascii="Cambria Math" w:hAnsi="Cambria Math" w:cs="Times New Roman"/>
            <w:sz w:val="20"/>
            <w:szCs w:val="20"/>
          </w:rPr>
          <m:t>α</m:t>
        </m:r>
        <m:d>
          <m:dPr>
            <m:begChr m:val="‖"/>
            <m:endChr m:val="‖"/>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0</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e>
        </m:d>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-βt</m:t>
            </m:r>
          </m:sup>
        </m:sSup>
      </m:oMath>
      <w:r w:rsidR="00A75A46">
        <w:rPr>
          <w:rFonts w:cs="Times New Roman"/>
          <w:i w:val="0"/>
          <w:sz w:val="20"/>
          <w:szCs w:val="20"/>
        </w:rPr>
        <w:t xml:space="preserve">, for all </w:t>
      </w:r>
      <m:oMath>
        <m:r>
          <w:rPr>
            <w:rFonts w:ascii="Cambria Math" w:hAnsi="Cambria Math" w:cs="Times New Roman"/>
            <w:sz w:val="20"/>
            <w:szCs w:val="20"/>
          </w:rPr>
          <m:t>t&gt;0</m:t>
        </m:r>
      </m:oMath>
      <w:r w:rsidR="00A75A46">
        <w:rPr>
          <w:rFonts w:cs="Times New Roman"/>
          <w:i w:val="0"/>
          <w:sz w:val="20"/>
          <w:szCs w:val="20"/>
        </w:rPr>
        <w:t>.</w:t>
      </w:r>
    </w:p>
    <w:p w:rsidR="00A75A46" w:rsidRDefault="00A75A46" w:rsidP="007D42C1">
      <w:pPr>
        <w:pStyle w:val="Caption"/>
        <w:numPr>
          <w:ilvl w:val="0"/>
          <w:numId w:val="46"/>
        </w:numPr>
        <w:jc w:val="both"/>
        <w:rPr>
          <w:rFonts w:cs="Times New Roman"/>
          <w:i w:val="0"/>
          <w:sz w:val="20"/>
          <w:szCs w:val="20"/>
        </w:rPr>
      </w:pPr>
      <w:r>
        <w:rPr>
          <w:rFonts w:cs="Times New Roman"/>
          <w:i w:val="0"/>
          <w:sz w:val="20"/>
          <w:szCs w:val="20"/>
        </w:rPr>
        <w:t xml:space="preserve">The trajectory of </w:t>
      </w:r>
      <w:r w:rsidRPr="00A75A46">
        <w:rPr>
          <w:rFonts w:cs="Times New Roman"/>
          <w:sz w:val="20"/>
          <w:szCs w:val="20"/>
        </w:rPr>
        <w:t>x</w:t>
      </w:r>
      <w:r>
        <w:rPr>
          <w:rFonts w:cs="Times New Roman"/>
          <w:i w:val="0"/>
          <w:sz w:val="20"/>
          <w:szCs w:val="20"/>
        </w:rPr>
        <w:t xml:space="preserve"> is attractive if </w:t>
      </w:r>
      <m:oMath>
        <m:d>
          <m:dPr>
            <m:begChr m:val="‖"/>
            <m:endChr m:val="‖"/>
            <m:ctrlPr>
              <w:rPr>
                <w:rFonts w:ascii="Cambria Math" w:hAnsi="Cambria Math" w:cs="Times New Roman"/>
                <w:sz w:val="20"/>
                <w:szCs w:val="20"/>
              </w:rPr>
            </m:ctrlPr>
          </m:dPr>
          <m:e>
            <m:r>
              <w:rPr>
                <w:rFonts w:ascii="Cambria Math" w:hAnsi="Cambria Math" w:cs="Times New Roman"/>
                <w:sz w:val="20"/>
                <w:szCs w:val="20"/>
              </w:rPr>
              <m:t>y</m:t>
            </m:r>
            <m:d>
              <m:dPr>
                <m:ctrlPr>
                  <w:rPr>
                    <w:rFonts w:ascii="Cambria Math" w:hAnsi="Cambria Math" w:cs="Times New Roman"/>
                    <w:sz w:val="20"/>
                    <w:szCs w:val="20"/>
                  </w:rPr>
                </m:ctrlPr>
              </m:dPr>
              <m:e>
                <m:r>
                  <w:rPr>
                    <w:rFonts w:ascii="Cambria Math" w:hAnsi="Cambria Math" w:cs="Times New Roman"/>
                    <w:sz w:val="20"/>
                    <w:szCs w:val="20"/>
                  </w:rPr>
                  <m:t>t</m:t>
                </m:r>
              </m:e>
            </m:d>
            <m:r>
              <w:rPr>
                <w:rFonts w:ascii="Cambria Math" w:hAnsi="Cambria Math" w:cs="Times New Roman"/>
                <w:sz w:val="20"/>
                <w:szCs w:val="20"/>
              </w:rPr>
              <m:t>-x(t)</m:t>
            </m:r>
          </m:e>
        </m:d>
        <m:r>
          <w:rPr>
            <w:rFonts w:ascii="Cambria Math" w:hAnsi="Cambria Math" w:cs="Times New Roman"/>
            <w:sz w:val="20"/>
            <w:szCs w:val="20"/>
          </w:rPr>
          <m:t>→t</m:t>
        </m:r>
      </m:oMath>
      <w:r w:rsidR="00D85D5B">
        <w:rPr>
          <w:rFonts w:cs="Times New Roman"/>
          <w:i w:val="0"/>
          <w:sz w:val="20"/>
          <w:szCs w:val="20"/>
        </w:rPr>
        <w:t xml:space="preserve"> for </w:t>
      </w:r>
      <m:oMath>
        <m:r>
          <w:rPr>
            <w:rFonts w:ascii="Cambria Math" w:hAnsi="Cambria Math" w:cs="Times New Roman"/>
            <w:sz w:val="20"/>
            <w:szCs w:val="20"/>
          </w:rPr>
          <m:t>t→∞</m:t>
        </m:r>
      </m:oMath>
      <w:r w:rsidR="00D85D5B">
        <w:rPr>
          <w:rFonts w:cs="Times New Roman"/>
          <w:i w:val="0"/>
          <w:sz w:val="20"/>
          <w:szCs w:val="20"/>
        </w:rPr>
        <w:t xml:space="preserve"> that are close enough and attractrive.</w:t>
      </w:r>
    </w:p>
    <w:p w:rsidR="00BF3D8E" w:rsidRDefault="009F49C6">
      <w:pPr>
        <w:pStyle w:val="Caption"/>
        <w:ind w:firstLine="202"/>
        <w:jc w:val="both"/>
        <w:rPr>
          <w:ins w:id="460" w:author="Ohanes Dadian" w:date="2016-03-06T00:40:00Z"/>
          <w:i w:val="0"/>
          <w:sz w:val="20"/>
          <w:szCs w:val="20"/>
        </w:rPr>
        <w:pPrChange w:id="461" w:author="Ohanes Dadian" w:date="2016-03-06T00:40:00Z">
          <w:pPr>
            <w:pStyle w:val="Caption"/>
            <w:jc w:val="both"/>
          </w:pPr>
        </w:pPrChange>
      </w:pPr>
      <w:r>
        <w:rPr>
          <w:i w:val="0"/>
          <w:sz w:val="20"/>
          <w:szCs w:val="20"/>
        </w:rPr>
        <w:t>Once the</w:t>
      </w:r>
      <w:r w:rsidR="00854011" w:rsidRPr="009F49C6">
        <w:rPr>
          <w:i w:val="0"/>
          <w:sz w:val="20"/>
          <w:szCs w:val="20"/>
        </w:rPr>
        <w:t xml:space="preserve"> </w:t>
      </w:r>
      <w:r>
        <w:rPr>
          <w:i w:val="0"/>
          <w:sz w:val="20"/>
          <w:szCs w:val="20"/>
        </w:rPr>
        <w:t>candidate</w:t>
      </w:r>
      <w:r w:rsidR="00854011" w:rsidRPr="009F49C6">
        <w:rPr>
          <w:i w:val="0"/>
          <w:sz w:val="20"/>
          <w:szCs w:val="20"/>
        </w:rPr>
        <w:t xml:space="preserve"> </w:t>
      </w:r>
      <w:proofErr w:type="spellStart"/>
      <w:r w:rsidR="00854011" w:rsidRPr="009F49C6">
        <w:rPr>
          <w:i w:val="0"/>
          <w:sz w:val="20"/>
          <w:szCs w:val="20"/>
        </w:rPr>
        <w:t>Lyapunov</w:t>
      </w:r>
      <w:proofErr w:type="spellEnd"/>
      <w:r w:rsidR="00854011" w:rsidRPr="009F49C6">
        <w:rPr>
          <w:i w:val="0"/>
          <w:sz w:val="20"/>
          <w:szCs w:val="20"/>
        </w:rPr>
        <w:t xml:space="preserve"> function </w:t>
      </w:r>
      <w:r w:rsidR="00BB34C4">
        <w:rPr>
          <w:i w:val="0"/>
          <w:sz w:val="20"/>
          <w:szCs w:val="20"/>
        </w:rPr>
        <w:t xml:space="preserve">is </w:t>
      </w:r>
      <w:r w:rsidR="005C517A" w:rsidRPr="009F49C6">
        <w:rPr>
          <w:i w:val="0"/>
          <w:sz w:val="20"/>
          <w:szCs w:val="20"/>
        </w:rPr>
        <w:t>determined</w:t>
      </w:r>
      <w:r w:rsidR="00854011" w:rsidRPr="009F49C6">
        <w:rPr>
          <w:i w:val="0"/>
          <w:sz w:val="20"/>
          <w:szCs w:val="20"/>
        </w:rPr>
        <w:t xml:space="preserve">, </w:t>
      </w:r>
      <w:r>
        <w:rPr>
          <w:i w:val="0"/>
          <w:sz w:val="20"/>
          <w:szCs w:val="20"/>
        </w:rPr>
        <w:t xml:space="preserve">that can </w:t>
      </w:r>
      <w:r w:rsidR="005C517A" w:rsidRPr="009F49C6">
        <w:rPr>
          <w:i w:val="0"/>
          <w:sz w:val="20"/>
          <w:szCs w:val="20"/>
        </w:rPr>
        <w:t xml:space="preserve">be </w:t>
      </w:r>
      <w:r w:rsidR="00854011" w:rsidRPr="009F49C6">
        <w:rPr>
          <w:i w:val="0"/>
          <w:sz w:val="20"/>
          <w:szCs w:val="20"/>
        </w:rPr>
        <w:t>utilize</w:t>
      </w:r>
      <w:r w:rsidR="005C517A" w:rsidRPr="009F49C6">
        <w:rPr>
          <w:i w:val="0"/>
          <w:sz w:val="20"/>
          <w:szCs w:val="20"/>
        </w:rPr>
        <w:t xml:space="preserve">d </w:t>
      </w:r>
      <w:r w:rsidR="00854011" w:rsidRPr="009F49C6">
        <w:rPr>
          <w:i w:val="0"/>
          <w:sz w:val="20"/>
          <w:szCs w:val="20"/>
        </w:rPr>
        <w:t>to assess</w:t>
      </w:r>
      <w:r w:rsidR="005C517A" w:rsidRPr="009F49C6">
        <w:rPr>
          <w:i w:val="0"/>
          <w:sz w:val="20"/>
          <w:szCs w:val="20"/>
        </w:rPr>
        <w:t xml:space="preserve"> the self-stabilization of the c</w:t>
      </w:r>
      <w:r w:rsidR="00854011" w:rsidRPr="009F49C6">
        <w:rPr>
          <w:i w:val="0"/>
          <w:sz w:val="20"/>
          <w:szCs w:val="20"/>
        </w:rPr>
        <w:t>ontroller</w:t>
      </w:r>
      <w:r w:rsidR="005C517A" w:rsidRPr="009F49C6">
        <w:rPr>
          <w:i w:val="0"/>
          <w:sz w:val="20"/>
          <w:szCs w:val="20"/>
        </w:rPr>
        <w:t>s designed above</w:t>
      </w:r>
      <w:r w:rsidR="00854011" w:rsidRPr="009F49C6">
        <w:rPr>
          <w:i w:val="0"/>
          <w:sz w:val="20"/>
          <w:szCs w:val="20"/>
        </w:rPr>
        <w:t>. This is done through witnessing global asymptotic behavior during minima. This would in turn prove little to no bursting in</w:t>
      </w:r>
      <w:r w:rsidR="005C517A" w:rsidRPr="009F49C6">
        <w:rPr>
          <w:i w:val="0"/>
          <w:sz w:val="20"/>
          <w:szCs w:val="20"/>
        </w:rPr>
        <w:t xml:space="preserve"> the model response</w:t>
      </w:r>
      <w:r w:rsidR="00854011" w:rsidRPr="009F49C6">
        <w:rPr>
          <w:i w:val="0"/>
          <w:sz w:val="20"/>
          <w:szCs w:val="20"/>
        </w:rPr>
        <w:t>.</w:t>
      </w:r>
    </w:p>
    <w:p w:rsidR="00A86B22" w:rsidRDefault="00BF3D8E" w:rsidP="009F49C6">
      <w:pPr>
        <w:pStyle w:val="Caption"/>
        <w:jc w:val="both"/>
        <w:rPr>
          <w:ins w:id="462" w:author="Ohanes Dadian" w:date="2016-03-06T00:46:00Z"/>
          <w:i w:val="0"/>
          <w:sz w:val="20"/>
          <w:szCs w:val="20"/>
        </w:rPr>
      </w:pPr>
      <w:ins w:id="463" w:author="Ohanes Dadian" w:date="2016-03-06T00:40:00Z">
        <w:r>
          <w:rPr>
            <w:i w:val="0"/>
            <w:sz w:val="20"/>
            <w:szCs w:val="20"/>
          </w:rPr>
          <w:tab/>
        </w:r>
      </w:ins>
      <w:ins w:id="464" w:author="Ohanes Dadian" w:date="2016-03-06T00:42:00Z">
        <w:r w:rsidR="00A86B22">
          <w:rPr>
            <w:i w:val="0"/>
            <w:sz w:val="20"/>
            <w:szCs w:val="20"/>
          </w:rPr>
          <w:t xml:space="preserve">The </w:t>
        </w:r>
        <w:proofErr w:type="spellStart"/>
        <w:r w:rsidR="00A86B22">
          <w:rPr>
            <w:i w:val="0"/>
            <w:sz w:val="20"/>
            <w:szCs w:val="20"/>
          </w:rPr>
          <w:t>Lyapunov</w:t>
        </w:r>
        <w:proofErr w:type="spellEnd"/>
        <w:r w:rsidR="00A86B22">
          <w:rPr>
            <w:i w:val="0"/>
            <w:sz w:val="20"/>
            <w:szCs w:val="20"/>
          </w:rPr>
          <w:t xml:space="preserve"> function is determined using the mode</w:t>
        </w:r>
      </w:ins>
      <w:ins w:id="465" w:author="Ohanes Dadian" w:date="2016-03-06T00:43:00Z">
        <w:r w:rsidR="00A86B22">
          <w:rPr>
            <w:i w:val="0"/>
            <w:sz w:val="20"/>
            <w:szCs w:val="20"/>
          </w:rPr>
          <w:t xml:space="preserve">l’s reference error. This is due to the fact that the error term is used to determine the fitness of the model during training. </w:t>
        </w:r>
      </w:ins>
      <w:ins w:id="466" w:author="Ohanes Dadian" w:date="2016-03-06T00:44:00Z">
        <w:r w:rsidR="00A86B22">
          <w:rPr>
            <w:i w:val="0"/>
            <w:sz w:val="20"/>
            <w:szCs w:val="20"/>
          </w:rPr>
          <w:t xml:space="preserve">Equation x is used to </w:t>
        </w:r>
      </w:ins>
      <w:ins w:id="467" w:author="Ohanes Dadian" w:date="2016-03-06T00:45:00Z">
        <w:r w:rsidR="00A86B22">
          <w:rPr>
            <w:i w:val="0"/>
            <w:sz w:val="20"/>
            <w:szCs w:val="20"/>
          </w:rPr>
          <w:t xml:space="preserve">find the reference error. </w:t>
        </w:r>
      </w:ins>
      <w:ins w:id="468" w:author="Ohanes Dadian" w:date="2016-03-06T00:46:00Z">
        <w:r w:rsidR="00A86B22">
          <w:rPr>
            <w:i w:val="0"/>
            <w:sz w:val="20"/>
            <w:szCs w:val="20"/>
          </w:rPr>
          <w:t>It may be reformulated as the following equation.</w:t>
        </w:r>
      </w:ins>
    </w:p>
    <w:p w:rsidR="00A86B22" w:rsidRDefault="00A86B22">
      <w:pPr>
        <w:spacing w:line="480" w:lineRule="auto"/>
        <w:rPr>
          <w:ins w:id="469" w:author="Ohanes Dadian" w:date="2016-03-06T00:46:00Z"/>
          <w:noProof/>
          <w:sz w:val="24"/>
          <w:szCs w:val="24"/>
        </w:rPr>
        <w:pPrChange w:id="470" w:author="Ohanes Dadian" w:date="2016-03-06T00:46:00Z">
          <w:pPr>
            <w:spacing w:line="480" w:lineRule="auto"/>
            <w:jc w:val="center"/>
          </w:pPr>
        </w:pPrChange>
      </w:pPr>
      <m:oMath>
        <m:r>
          <w:ins w:id="471" w:author="Ohanes Dadian" w:date="2016-03-06T00:46:00Z">
            <w:rPr>
              <w:rFonts w:ascii="Cambria Math" w:hAnsi="Cambria Math"/>
              <w:sz w:val="24"/>
              <w:szCs w:val="24"/>
            </w:rPr>
            <m:t xml:space="preserve">PA+ </m:t>
          </w:ins>
        </m:r>
        <m:sSup>
          <m:sSupPr>
            <m:ctrlPr>
              <w:ins w:id="472" w:author="Ohanes Dadian" w:date="2016-03-06T00:46:00Z">
                <w:rPr>
                  <w:rFonts w:ascii="Cambria Math" w:hAnsi="Cambria Math"/>
                  <w:i/>
                  <w:sz w:val="24"/>
                  <w:szCs w:val="24"/>
                </w:rPr>
              </w:ins>
            </m:ctrlPr>
          </m:sSupPr>
          <m:e>
            <m:r>
              <w:ins w:id="473" w:author="Ohanes Dadian" w:date="2016-03-06T00:46:00Z">
                <w:rPr>
                  <w:rFonts w:ascii="Cambria Math" w:hAnsi="Cambria Math"/>
                  <w:sz w:val="24"/>
                  <w:szCs w:val="24"/>
                </w:rPr>
                <m:t>A</m:t>
              </w:ins>
            </m:r>
          </m:e>
          <m:sup>
            <m:r>
              <w:ins w:id="474" w:author="Ohanes Dadian" w:date="2016-03-06T00:46:00Z">
                <w:rPr>
                  <w:rFonts w:ascii="Cambria Math" w:hAnsi="Cambria Math"/>
                  <w:sz w:val="24"/>
                  <w:szCs w:val="24"/>
                </w:rPr>
                <m:t>T</m:t>
              </w:ins>
            </m:r>
          </m:sup>
        </m:sSup>
        <m:r>
          <w:ins w:id="475" w:author="Ohanes Dadian" w:date="2016-03-06T00:46:00Z">
            <w:rPr>
              <w:rFonts w:ascii="Cambria Math" w:hAnsi="Cambria Math"/>
              <w:sz w:val="24"/>
              <w:szCs w:val="24"/>
            </w:rPr>
            <m:t>+Q=0</m:t>
          </w:ins>
        </m:r>
      </m:oMath>
      <w:ins w:id="476" w:author="Ohanes Dadian" w:date="2016-03-06T00:46:00Z">
        <w:r>
          <w:rPr>
            <w:noProof/>
            <w:sz w:val="24"/>
            <w:szCs w:val="24"/>
          </w:rPr>
          <w:t xml:space="preserve">               </w:t>
        </w:r>
        <w:r w:rsidR="001F54C0">
          <w:rPr>
            <w:noProof/>
            <w:sz w:val="24"/>
            <w:szCs w:val="24"/>
          </w:rPr>
          <w:t xml:space="preserve">                             (2</w:t>
        </w:r>
      </w:ins>
      <w:ins w:id="477" w:author="Ohanes Dadian" w:date="2016-03-08T12:49:00Z">
        <w:r w:rsidR="001F54C0">
          <w:rPr>
            <w:noProof/>
            <w:sz w:val="24"/>
            <w:szCs w:val="24"/>
          </w:rPr>
          <w:t>5</w:t>
        </w:r>
      </w:ins>
      <w:ins w:id="478" w:author="Ohanes Dadian" w:date="2016-03-06T00:46:00Z">
        <w:r>
          <w:rPr>
            <w:noProof/>
            <w:sz w:val="24"/>
            <w:szCs w:val="24"/>
          </w:rPr>
          <w:t>)</w:t>
        </w:r>
      </w:ins>
    </w:p>
    <w:p w:rsidR="00DC3295" w:rsidRDefault="0098712B">
      <w:pPr>
        <w:rPr>
          <w:ins w:id="479" w:author="Ohanes Dadian" w:date="2016-03-06T18:27:00Z"/>
          <w:rFonts w:eastAsia="SimSun, 宋体" w:cs="FreeSans"/>
          <w:iCs/>
          <w:kern w:val="3"/>
          <w:lang w:eastAsia="zh-CN"/>
        </w:rPr>
        <w:pPrChange w:id="480" w:author="Ohanes Dadian" w:date="2016-03-06T18:26:00Z">
          <w:pPr>
            <w:spacing w:line="480" w:lineRule="auto"/>
            <w:jc w:val="center"/>
          </w:pPr>
        </w:pPrChange>
      </w:pPr>
      <w:ins w:id="481" w:author="Ohanes Dadian" w:date="2016-03-06T17:55:00Z">
        <w:r w:rsidRPr="00DC3295">
          <w:rPr>
            <w:rFonts w:eastAsia="SimSun, 宋体" w:cs="FreeSans"/>
            <w:iCs/>
            <w:kern w:val="3"/>
            <w:lang w:eastAsia="zh-CN"/>
          </w:rPr>
          <w:t>A is what is called a Hur</w:t>
        </w:r>
        <w:r w:rsidR="00D974EC" w:rsidRPr="00D974EC">
          <w:rPr>
            <w:rFonts w:eastAsia="SimSun, 宋体" w:cs="FreeSans"/>
            <w:iCs/>
            <w:kern w:val="3"/>
            <w:lang w:eastAsia="zh-CN"/>
            <w:rPrChange w:id="482" w:author="Ohanes Dadian" w:date="2016-03-06T17:56:00Z">
              <w:rPr>
                <w:rFonts w:eastAsiaTheme="minorEastAsia"/>
                <w:sz w:val="24"/>
                <w:szCs w:val="24"/>
              </w:rPr>
            </w:rPrChange>
          </w:rPr>
          <w:t>witz Matrix</w:t>
        </w:r>
      </w:ins>
      <w:ins w:id="483" w:author="Ohanes Dadian" w:date="2016-03-06T17:56:00Z">
        <w:r w:rsidR="00D974EC" w:rsidRPr="00D974EC">
          <w:rPr>
            <w:rFonts w:eastAsia="SimSun, 宋体" w:cs="FreeSans"/>
            <w:iCs/>
            <w:kern w:val="3"/>
            <w:lang w:eastAsia="zh-CN"/>
            <w:rPrChange w:id="484" w:author="Ohanes Dadian" w:date="2016-03-06T17:56:00Z">
              <w:rPr>
                <w:rFonts w:eastAsiaTheme="minorEastAsia"/>
                <w:sz w:val="24"/>
                <w:szCs w:val="24"/>
              </w:rPr>
            </w:rPrChange>
          </w:rPr>
          <w:t xml:space="preserve"> which models stability.</w:t>
        </w:r>
      </w:ins>
      <w:ins w:id="485" w:author="Ohanes Dadian" w:date="2016-03-06T18:25:00Z">
        <w:r w:rsidR="00DC3295">
          <w:rPr>
            <w:rFonts w:eastAsia="SimSun, 宋体" w:cs="FreeSans"/>
            <w:iCs/>
            <w:kern w:val="3"/>
            <w:lang w:eastAsia="zh-CN"/>
          </w:rPr>
          <w:t xml:space="preserve"> Reformulating </w:t>
        </w:r>
      </w:ins>
      <w:ins w:id="486" w:author="Ohanes Dadian" w:date="2016-03-06T18:26:00Z">
        <w:r w:rsidR="00DC3295">
          <w:rPr>
            <w:rFonts w:eastAsia="SimSun, 宋体" w:cs="FreeSans"/>
            <w:iCs/>
            <w:kern w:val="3"/>
            <w:lang w:eastAsia="zh-CN"/>
          </w:rPr>
          <w:t xml:space="preserve">equation 24 as the following provides us with a </w:t>
        </w:r>
        <w:proofErr w:type="spellStart"/>
        <w:r w:rsidR="00DC3295">
          <w:rPr>
            <w:rFonts w:eastAsia="SimSun, 宋体" w:cs="FreeSans"/>
            <w:iCs/>
            <w:kern w:val="3"/>
            <w:lang w:eastAsia="zh-CN"/>
          </w:rPr>
          <w:t>Lyapunov</w:t>
        </w:r>
        <w:proofErr w:type="spellEnd"/>
        <w:r w:rsidR="00DC3295">
          <w:rPr>
            <w:rFonts w:eastAsia="SimSun, 宋体" w:cs="FreeSans"/>
            <w:iCs/>
            <w:kern w:val="3"/>
            <w:lang w:eastAsia="zh-CN"/>
          </w:rPr>
          <w:t xml:space="preserve"> solution.</w:t>
        </w:r>
      </w:ins>
    </w:p>
    <w:p w:rsidR="00E47FC6" w:rsidRDefault="00E47FC6">
      <w:pPr>
        <w:rPr>
          <w:ins w:id="487" w:author="Ohanes Dadian" w:date="2016-03-06T18:26:00Z"/>
          <w:rFonts w:eastAsia="SimSun, 宋体" w:cs="FreeSans"/>
          <w:iCs/>
          <w:kern w:val="3"/>
          <w:lang w:eastAsia="zh-CN"/>
        </w:rPr>
        <w:pPrChange w:id="488" w:author="Ohanes Dadian" w:date="2016-03-06T18:26:00Z">
          <w:pPr>
            <w:spacing w:line="480" w:lineRule="auto"/>
            <w:jc w:val="center"/>
          </w:pPr>
        </w:pPrChange>
      </w:pPr>
    </w:p>
    <w:p w:rsidR="00A86B22" w:rsidRPr="00D974EC" w:rsidRDefault="00DC3295">
      <w:pPr>
        <w:rPr>
          <w:ins w:id="489" w:author="Ohanes Dadian" w:date="2016-03-06T00:46:00Z"/>
          <w:rFonts w:eastAsia="SimSun, 宋体" w:cs="FreeSans"/>
          <w:iCs/>
          <w:kern w:val="3"/>
          <w:lang w:eastAsia="zh-CN"/>
          <w:rPrChange w:id="490" w:author="Ohanes Dadian" w:date="2016-03-06T17:56:00Z">
            <w:rPr>
              <w:ins w:id="491" w:author="Ohanes Dadian" w:date="2016-03-06T00:46:00Z"/>
              <w:rFonts w:eastAsiaTheme="minorEastAsia"/>
              <w:sz w:val="24"/>
              <w:szCs w:val="24"/>
            </w:rPr>
          </w:rPrChange>
        </w:rPr>
        <w:pPrChange w:id="492" w:author="Ohanes Dadian" w:date="2016-03-06T18:26:00Z">
          <w:pPr>
            <w:spacing w:line="480" w:lineRule="auto"/>
            <w:jc w:val="center"/>
          </w:pPr>
        </w:pPrChange>
      </w:pPr>
      <m:oMath>
        <m:r>
          <w:ins w:id="493" w:author="Ohanes Dadian" w:date="2016-03-06T18:27:00Z">
            <w:rPr>
              <w:rFonts w:ascii="Cambria Math" w:hAnsi="Cambria Math"/>
              <w:sz w:val="24"/>
              <w:szCs w:val="24"/>
            </w:rPr>
            <m:t>P=</m:t>
          </w:ins>
        </m:r>
        <m:d>
          <m:dPr>
            <m:begChr m:val="["/>
            <m:endChr m:val="]"/>
            <m:ctrlPr>
              <w:ins w:id="494" w:author="Ohanes Dadian" w:date="2016-03-06T18:27:00Z">
                <w:rPr>
                  <w:rFonts w:ascii="Cambria Math" w:hAnsi="Cambria Math"/>
                  <w:i/>
                  <w:sz w:val="24"/>
                  <w:szCs w:val="24"/>
                </w:rPr>
              </w:ins>
            </m:ctrlPr>
          </m:dPr>
          <m:e>
            <m:m>
              <m:mPr>
                <m:mcs>
                  <m:mc>
                    <m:mcPr>
                      <m:count m:val="2"/>
                      <m:mcJc m:val="center"/>
                    </m:mcPr>
                  </m:mc>
                </m:mcs>
                <m:ctrlPr>
                  <w:ins w:id="495" w:author="Ohanes Dadian" w:date="2016-03-06T18:27:00Z">
                    <w:rPr>
                      <w:rFonts w:ascii="Cambria Math" w:hAnsi="Cambria Math"/>
                      <w:i/>
                      <w:sz w:val="24"/>
                      <w:szCs w:val="24"/>
                    </w:rPr>
                  </w:ins>
                </m:ctrlPr>
              </m:mPr>
              <m:mr>
                <m:e>
                  <m:f>
                    <m:fPr>
                      <m:ctrlPr>
                        <w:ins w:id="496" w:author="Ohanes Dadian" w:date="2016-03-06T18:27:00Z">
                          <w:rPr>
                            <w:rFonts w:ascii="Cambria Math" w:hAnsi="Cambria Math"/>
                            <w:i/>
                            <w:sz w:val="24"/>
                            <w:szCs w:val="24"/>
                          </w:rPr>
                        </w:ins>
                      </m:ctrlPr>
                    </m:fPr>
                    <m:num>
                      <m:sSub>
                        <m:sSubPr>
                          <m:ctrlPr>
                            <w:ins w:id="497" w:author="Ohanes Dadian" w:date="2016-03-06T18:27:00Z">
                              <w:rPr>
                                <w:rFonts w:ascii="Cambria Math" w:hAnsi="Cambria Math"/>
                                <w:i/>
                                <w:sz w:val="24"/>
                                <w:szCs w:val="24"/>
                              </w:rPr>
                            </w:ins>
                          </m:ctrlPr>
                        </m:sSubPr>
                        <m:e>
                          <m:r>
                            <w:ins w:id="498" w:author="Ohanes Dadian" w:date="2016-03-06T18:27:00Z">
                              <w:rPr>
                                <w:rFonts w:ascii="Cambria Math" w:hAnsi="Cambria Math"/>
                                <w:sz w:val="24"/>
                                <w:szCs w:val="24"/>
                              </w:rPr>
                              <m:t>k</m:t>
                            </w:ins>
                          </m:r>
                        </m:e>
                        <m:sub>
                          <m:r>
                            <w:ins w:id="499" w:author="Ohanes Dadian" w:date="2016-03-06T18:27:00Z">
                              <w:rPr>
                                <w:rFonts w:ascii="Cambria Math" w:hAnsi="Cambria Math"/>
                                <w:sz w:val="24"/>
                                <w:szCs w:val="24"/>
                              </w:rPr>
                              <m:t>d</m:t>
                            </w:ins>
                          </m:r>
                        </m:sub>
                      </m:sSub>
                    </m:num>
                    <m:den>
                      <m:sSub>
                        <m:sSubPr>
                          <m:ctrlPr>
                            <w:ins w:id="500" w:author="Ohanes Dadian" w:date="2016-03-06T18:27:00Z">
                              <w:rPr>
                                <w:rFonts w:ascii="Cambria Math" w:hAnsi="Cambria Math"/>
                                <w:i/>
                                <w:sz w:val="24"/>
                                <w:szCs w:val="24"/>
                              </w:rPr>
                            </w:ins>
                          </m:ctrlPr>
                        </m:sSubPr>
                        <m:e>
                          <m:r>
                            <w:ins w:id="501" w:author="Ohanes Dadian" w:date="2016-03-06T18:27:00Z">
                              <w:rPr>
                                <w:rFonts w:ascii="Cambria Math" w:hAnsi="Cambria Math"/>
                                <w:sz w:val="24"/>
                                <w:szCs w:val="24"/>
                              </w:rPr>
                              <m:t>2k</m:t>
                            </w:ins>
                          </m:r>
                        </m:e>
                        <m:sub>
                          <m:r>
                            <w:ins w:id="502" w:author="Ohanes Dadian" w:date="2016-03-06T18:27:00Z">
                              <w:rPr>
                                <w:rFonts w:ascii="Cambria Math" w:hAnsi="Cambria Math"/>
                                <w:sz w:val="24"/>
                                <w:szCs w:val="24"/>
                              </w:rPr>
                              <m:t>p</m:t>
                            </w:ins>
                          </m:r>
                        </m:sub>
                      </m:sSub>
                    </m:den>
                  </m:f>
                  <m:r>
                    <w:ins w:id="503" w:author="Ohanes Dadian" w:date="2016-03-06T18:27:00Z">
                      <w:rPr>
                        <w:rFonts w:ascii="Cambria Math" w:hAnsi="Cambria Math"/>
                        <w:sz w:val="24"/>
                        <w:szCs w:val="24"/>
                      </w:rPr>
                      <m:t>+</m:t>
                    </w:ins>
                  </m:r>
                  <m:f>
                    <m:fPr>
                      <m:ctrlPr>
                        <w:ins w:id="504" w:author="Ohanes Dadian" w:date="2016-03-06T18:27:00Z">
                          <w:rPr>
                            <w:rFonts w:ascii="Cambria Math" w:hAnsi="Cambria Math"/>
                            <w:i/>
                            <w:sz w:val="24"/>
                            <w:szCs w:val="24"/>
                          </w:rPr>
                        </w:ins>
                      </m:ctrlPr>
                    </m:fPr>
                    <m:num>
                      <m:sSub>
                        <m:sSubPr>
                          <m:ctrlPr>
                            <w:ins w:id="505" w:author="Ohanes Dadian" w:date="2016-03-06T18:27:00Z">
                              <w:rPr>
                                <w:rFonts w:ascii="Cambria Math" w:hAnsi="Cambria Math"/>
                                <w:i/>
                                <w:sz w:val="24"/>
                                <w:szCs w:val="24"/>
                              </w:rPr>
                            </w:ins>
                          </m:ctrlPr>
                        </m:sSubPr>
                        <m:e>
                          <m:r>
                            <w:ins w:id="506" w:author="Ohanes Dadian" w:date="2016-03-06T18:27:00Z">
                              <w:rPr>
                                <w:rFonts w:ascii="Cambria Math" w:hAnsi="Cambria Math"/>
                                <w:sz w:val="24"/>
                                <w:szCs w:val="24"/>
                              </w:rPr>
                              <m:t>k</m:t>
                            </w:ins>
                          </m:r>
                        </m:e>
                        <m:sub>
                          <m:r>
                            <w:ins w:id="507" w:author="Ohanes Dadian" w:date="2016-03-06T18:27:00Z">
                              <w:rPr>
                                <w:rFonts w:ascii="Cambria Math" w:hAnsi="Cambria Math"/>
                                <w:sz w:val="24"/>
                                <w:szCs w:val="24"/>
                              </w:rPr>
                              <m:t>p</m:t>
                            </w:ins>
                          </m:r>
                        </m:sub>
                      </m:sSub>
                    </m:num>
                    <m:den>
                      <m:sSub>
                        <m:sSubPr>
                          <m:ctrlPr>
                            <w:ins w:id="508" w:author="Ohanes Dadian" w:date="2016-03-06T18:27:00Z">
                              <w:rPr>
                                <w:rFonts w:ascii="Cambria Math" w:hAnsi="Cambria Math"/>
                                <w:i/>
                                <w:sz w:val="24"/>
                                <w:szCs w:val="24"/>
                              </w:rPr>
                            </w:ins>
                          </m:ctrlPr>
                        </m:sSubPr>
                        <m:e>
                          <m:r>
                            <w:ins w:id="509" w:author="Ohanes Dadian" w:date="2016-03-06T18:27:00Z">
                              <w:rPr>
                                <w:rFonts w:ascii="Cambria Math" w:hAnsi="Cambria Math"/>
                                <w:sz w:val="24"/>
                                <w:szCs w:val="24"/>
                              </w:rPr>
                              <m:t>2k</m:t>
                            </w:ins>
                          </m:r>
                        </m:e>
                        <m:sub>
                          <m:r>
                            <w:ins w:id="510" w:author="Ohanes Dadian" w:date="2016-03-06T18:27:00Z">
                              <w:rPr>
                                <w:rFonts w:ascii="Cambria Math" w:hAnsi="Cambria Math"/>
                                <w:sz w:val="24"/>
                                <w:szCs w:val="24"/>
                              </w:rPr>
                              <m:t>d</m:t>
                            </w:ins>
                          </m:r>
                        </m:sub>
                      </m:sSub>
                    </m:den>
                  </m:f>
                  <m:d>
                    <m:dPr>
                      <m:ctrlPr>
                        <w:ins w:id="511" w:author="Ohanes Dadian" w:date="2016-03-06T18:27:00Z">
                          <w:rPr>
                            <w:rFonts w:ascii="Cambria Math" w:hAnsi="Cambria Math"/>
                            <w:i/>
                            <w:sz w:val="24"/>
                            <w:szCs w:val="24"/>
                          </w:rPr>
                        </w:ins>
                      </m:ctrlPr>
                    </m:dPr>
                    <m:e>
                      <m:r>
                        <w:ins w:id="512" w:author="Ohanes Dadian" w:date="2016-03-06T18:27:00Z">
                          <w:rPr>
                            <w:rFonts w:ascii="Cambria Math" w:hAnsi="Cambria Math"/>
                            <w:sz w:val="24"/>
                            <w:szCs w:val="24"/>
                          </w:rPr>
                          <m:t>1+</m:t>
                        </w:ins>
                      </m:r>
                      <m:f>
                        <m:fPr>
                          <m:ctrlPr>
                            <w:ins w:id="513" w:author="Ohanes Dadian" w:date="2016-03-06T18:27:00Z">
                              <w:rPr>
                                <w:rFonts w:ascii="Cambria Math" w:hAnsi="Cambria Math"/>
                                <w:i/>
                                <w:sz w:val="24"/>
                                <w:szCs w:val="24"/>
                              </w:rPr>
                            </w:ins>
                          </m:ctrlPr>
                        </m:fPr>
                        <m:num>
                          <m:r>
                            <w:ins w:id="514" w:author="Ohanes Dadian" w:date="2016-03-06T18:27:00Z">
                              <w:rPr>
                                <w:rFonts w:ascii="Cambria Math" w:hAnsi="Cambria Math"/>
                                <w:sz w:val="24"/>
                                <w:szCs w:val="24"/>
                              </w:rPr>
                              <m:t>1</m:t>
                            </w:ins>
                          </m:r>
                        </m:num>
                        <m:den>
                          <m:sSub>
                            <m:sSubPr>
                              <m:ctrlPr>
                                <w:ins w:id="515" w:author="Ohanes Dadian" w:date="2016-03-06T18:27:00Z">
                                  <w:rPr>
                                    <w:rFonts w:ascii="Cambria Math" w:hAnsi="Cambria Math"/>
                                    <w:i/>
                                    <w:sz w:val="24"/>
                                    <w:szCs w:val="24"/>
                                  </w:rPr>
                                </w:ins>
                              </m:ctrlPr>
                            </m:sSubPr>
                            <m:e>
                              <m:r>
                                <w:ins w:id="516" w:author="Ohanes Dadian" w:date="2016-03-06T18:27:00Z">
                                  <w:rPr>
                                    <w:rFonts w:ascii="Cambria Math" w:hAnsi="Cambria Math"/>
                                    <w:sz w:val="24"/>
                                    <w:szCs w:val="24"/>
                                  </w:rPr>
                                  <m:t>k</m:t>
                                </w:ins>
                              </m:r>
                            </m:e>
                            <m:sub>
                              <m:r>
                                <w:ins w:id="517" w:author="Ohanes Dadian" w:date="2016-03-06T18:27:00Z">
                                  <w:rPr>
                                    <w:rFonts w:ascii="Cambria Math" w:hAnsi="Cambria Math"/>
                                    <w:sz w:val="24"/>
                                    <w:szCs w:val="24"/>
                                  </w:rPr>
                                  <m:t>p</m:t>
                                </w:ins>
                              </m:r>
                            </m:sub>
                          </m:sSub>
                        </m:den>
                      </m:f>
                    </m:e>
                  </m:d>
                </m:e>
                <m:e>
                  <m:f>
                    <m:fPr>
                      <m:ctrlPr>
                        <w:ins w:id="518" w:author="Ohanes Dadian" w:date="2016-03-06T18:27:00Z">
                          <w:rPr>
                            <w:rFonts w:ascii="Cambria Math" w:hAnsi="Cambria Math"/>
                            <w:i/>
                            <w:sz w:val="24"/>
                            <w:szCs w:val="24"/>
                          </w:rPr>
                        </w:ins>
                      </m:ctrlPr>
                    </m:fPr>
                    <m:num>
                      <m:r>
                        <w:ins w:id="519" w:author="Ohanes Dadian" w:date="2016-03-06T18:27:00Z">
                          <w:rPr>
                            <w:rFonts w:ascii="Cambria Math" w:hAnsi="Cambria Math"/>
                            <w:sz w:val="24"/>
                            <w:szCs w:val="24"/>
                          </w:rPr>
                          <m:t>1</m:t>
                        </w:ins>
                      </m:r>
                    </m:num>
                    <m:den>
                      <m:sSub>
                        <m:sSubPr>
                          <m:ctrlPr>
                            <w:ins w:id="520" w:author="Ohanes Dadian" w:date="2016-03-06T18:27:00Z">
                              <w:rPr>
                                <w:rFonts w:ascii="Cambria Math" w:hAnsi="Cambria Math"/>
                                <w:i/>
                                <w:sz w:val="24"/>
                                <w:szCs w:val="24"/>
                              </w:rPr>
                            </w:ins>
                          </m:ctrlPr>
                        </m:sSubPr>
                        <m:e>
                          <m:r>
                            <w:ins w:id="521" w:author="Ohanes Dadian" w:date="2016-03-06T18:27:00Z">
                              <w:rPr>
                                <w:rFonts w:ascii="Cambria Math" w:hAnsi="Cambria Math"/>
                                <w:sz w:val="24"/>
                                <w:szCs w:val="24"/>
                              </w:rPr>
                              <m:t>2k</m:t>
                            </w:ins>
                          </m:r>
                        </m:e>
                        <m:sub>
                          <m:r>
                            <w:ins w:id="522" w:author="Ohanes Dadian" w:date="2016-03-06T18:27:00Z">
                              <w:rPr>
                                <w:rFonts w:ascii="Cambria Math" w:hAnsi="Cambria Math"/>
                                <w:sz w:val="24"/>
                                <w:szCs w:val="24"/>
                              </w:rPr>
                              <m:t>p</m:t>
                            </w:ins>
                          </m:r>
                        </m:sub>
                      </m:sSub>
                    </m:den>
                  </m:f>
                </m:e>
              </m:mr>
              <m:mr>
                <m:e>
                  <m:f>
                    <m:fPr>
                      <m:ctrlPr>
                        <w:ins w:id="523" w:author="Ohanes Dadian" w:date="2016-03-06T18:27:00Z">
                          <w:rPr>
                            <w:rFonts w:ascii="Cambria Math" w:hAnsi="Cambria Math"/>
                            <w:i/>
                            <w:sz w:val="24"/>
                            <w:szCs w:val="24"/>
                          </w:rPr>
                        </w:ins>
                      </m:ctrlPr>
                    </m:fPr>
                    <m:num>
                      <m:r>
                        <w:ins w:id="524" w:author="Ohanes Dadian" w:date="2016-03-06T18:27:00Z">
                          <w:rPr>
                            <w:rFonts w:ascii="Cambria Math" w:hAnsi="Cambria Math"/>
                            <w:sz w:val="24"/>
                            <w:szCs w:val="24"/>
                          </w:rPr>
                          <m:t>1</m:t>
                        </w:ins>
                      </m:r>
                    </m:num>
                    <m:den>
                      <m:sSub>
                        <m:sSubPr>
                          <m:ctrlPr>
                            <w:ins w:id="525" w:author="Ohanes Dadian" w:date="2016-03-06T18:27:00Z">
                              <w:rPr>
                                <w:rFonts w:ascii="Cambria Math" w:hAnsi="Cambria Math"/>
                                <w:i/>
                                <w:sz w:val="24"/>
                                <w:szCs w:val="24"/>
                              </w:rPr>
                            </w:ins>
                          </m:ctrlPr>
                        </m:sSubPr>
                        <m:e>
                          <m:r>
                            <w:ins w:id="526" w:author="Ohanes Dadian" w:date="2016-03-06T18:27:00Z">
                              <w:rPr>
                                <w:rFonts w:ascii="Cambria Math" w:hAnsi="Cambria Math"/>
                                <w:sz w:val="24"/>
                                <w:szCs w:val="24"/>
                              </w:rPr>
                              <m:t>2k</m:t>
                            </w:ins>
                          </m:r>
                        </m:e>
                        <m:sub>
                          <m:r>
                            <w:ins w:id="527" w:author="Ohanes Dadian" w:date="2016-03-06T18:27:00Z">
                              <w:rPr>
                                <w:rFonts w:ascii="Cambria Math" w:hAnsi="Cambria Math"/>
                                <w:sz w:val="24"/>
                                <w:szCs w:val="24"/>
                              </w:rPr>
                              <m:t>p</m:t>
                            </w:ins>
                          </m:r>
                        </m:sub>
                      </m:sSub>
                    </m:den>
                  </m:f>
                </m:e>
                <m:e>
                  <m:f>
                    <m:fPr>
                      <m:ctrlPr>
                        <w:ins w:id="528" w:author="Ohanes Dadian" w:date="2016-03-06T18:27:00Z">
                          <w:rPr>
                            <w:rFonts w:ascii="Cambria Math" w:hAnsi="Cambria Math"/>
                            <w:i/>
                            <w:sz w:val="24"/>
                            <w:szCs w:val="24"/>
                          </w:rPr>
                        </w:ins>
                      </m:ctrlPr>
                    </m:fPr>
                    <m:num>
                      <m:sSub>
                        <m:sSubPr>
                          <m:ctrlPr>
                            <w:ins w:id="529" w:author="Ohanes Dadian" w:date="2016-03-06T18:27:00Z">
                              <w:rPr>
                                <w:rFonts w:ascii="Cambria Math" w:hAnsi="Cambria Math"/>
                                <w:i/>
                                <w:sz w:val="24"/>
                                <w:szCs w:val="24"/>
                              </w:rPr>
                            </w:ins>
                          </m:ctrlPr>
                        </m:sSubPr>
                        <m:e>
                          <m:r>
                            <w:ins w:id="530" w:author="Ohanes Dadian" w:date="2016-03-06T18:27:00Z">
                              <w:rPr>
                                <w:rFonts w:ascii="Cambria Math" w:hAnsi="Cambria Math"/>
                                <w:sz w:val="24"/>
                                <w:szCs w:val="24"/>
                              </w:rPr>
                              <m:t>k</m:t>
                            </w:ins>
                          </m:r>
                        </m:e>
                        <m:sub>
                          <m:r>
                            <w:ins w:id="531" w:author="Ohanes Dadian" w:date="2016-03-06T18:27:00Z">
                              <w:rPr>
                                <w:rFonts w:ascii="Cambria Math" w:hAnsi="Cambria Math"/>
                                <w:sz w:val="24"/>
                                <w:szCs w:val="24"/>
                              </w:rPr>
                              <m:t>p</m:t>
                            </w:ins>
                          </m:r>
                        </m:sub>
                      </m:sSub>
                    </m:num>
                    <m:den>
                      <m:sSub>
                        <m:sSubPr>
                          <m:ctrlPr>
                            <w:ins w:id="532" w:author="Ohanes Dadian" w:date="2016-03-06T18:27:00Z">
                              <w:rPr>
                                <w:rFonts w:ascii="Cambria Math" w:hAnsi="Cambria Math"/>
                                <w:i/>
                                <w:sz w:val="24"/>
                                <w:szCs w:val="24"/>
                              </w:rPr>
                            </w:ins>
                          </m:ctrlPr>
                        </m:sSubPr>
                        <m:e>
                          <m:r>
                            <w:ins w:id="533" w:author="Ohanes Dadian" w:date="2016-03-06T18:27:00Z">
                              <w:rPr>
                                <w:rFonts w:ascii="Cambria Math" w:hAnsi="Cambria Math"/>
                                <w:sz w:val="24"/>
                                <w:szCs w:val="24"/>
                              </w:rPr>
                              <m:t>2k</m:t>
                            </w:ins>
                          </m:r>
                        </m:e>
                        <m:sub>
                          <m:r>
                            <w:ins w:id="534" w:author="Ohanes Dadian" w:date="2016-03-06T18:27:00Z">
                              <w:rPr>
                                <w:rFonts w:ascii="Cambria Math" w:hAnsi="Cambria Math"/>
                                <w:sz w:val="24"/>
                                <w:szCs w:val="24"/>
                              </w:rPr>
                              <m:t>d</m:t>
                            </w:ins>
                          </m:r>
                        </m:sub>
                      </m:sSub>
                    </m:den>
                  </m:f>
                  <m:d>
                    <m:dPr>
                      <m:ctrlPr>
                        <w:ins w:id="535" w:author="Ohanes Dadian" w:date="2016-03-06T18:27:00Z">
                          <w:rPr>
                            <w:rFonts w:ascii="Cambria Math" w:hAnsi="Cambria Math"/>
                            <w:i/>
                            <w:sz w:val="24"/>
                            <w:szCs w:val="24"/>
                          </w:rPr>
                        </w:ins>
                      </m:ctrlPr>
                    </m:dPr>
                    <m:e>
                      <m:r>
                        <w:ins w:id="536" w:author="Ohanes Dadian" w:date="2016-03-06T18:27:00Z">
                          <w:rPr>
                            <w:rFonts w:ascii="Cambria Math" w:hAnsi="Cambria Math"/>
                            <w:sz w:val="24"/>
                            <w:szCs w:val="24"/>
                          </w:rPr>
                          <m:t>1+</m:t>
                        </w:ins>
                      </m:r>
                      <m:f>
                        <m:fPr>
                          <m:ctrlPr>
                            <w:ins w:id="537" w:author="Ohanes Dadian" w:date="2016-03-06T18:27:00Z">
                              <w:rPr>
                                <w:rFonts w:ascii="Cambria Math" w:hAnsi="Cambria Math"/>
                                <w:i/>
                                <w:sz w:val="24"/>
                                <w:szCs w:val="24"/>
                              </w:rPr>
                            </w:ins>
                          </m:ctrlPr>
                        </m:fPr>
                        <m:num>
                          <m:r>
                            <w:ins w:id="538" w:author="Ohanes Dadian" w:date="2016-03-06T18:27:00Z">
                              <w:rPr>
                                <w:rFonts w:ascii="Cambria Math" w:hAnsi="Cambria Math"/>
                                <w:sz w:val="24"/>
                                <w:szCs w:val="24"/>
                              </w:rPr>
                              <m:t>1</m:t>
                            </w:ins>
                          </m:r>
                        </m:num>
                        <m:den>
                          <m:sSub>
                            <m:sSubPr>
                              <m:ctrlPr>
                                <w:ins w:id="539" w:author="Ohanes Dadian" w:date="2016-03-06T18:27:00Z">
                                  <w:rPr>
                                    <w:rFonts w:ascii="Cambria Math" w:hAnsi="Cambria Math"/>
                                    <w:i/>
                                    <w:sz w:val="24"/>
                                    <w:szCs w:val="24"/>
                                  </w:rPr>
                                </w:ins>
                              </m:ctrlPr>
                            </m:sSubPr>
                            <m:e>
                              <m:r>
                                <w:ins w:id="540" w:author="Ohanes Dadian" w:date="2016-03-06T18:27:00Z">
                                  <w:rPr>
                                    <w:rFonts w:ascii="Cambria Math" w:hAnsi="Cambria Math"/>
                                    <w:sz w:val="24"/>
                                    <w:szCs w:val="24"/>
                                  </w:rPr>
                                  <m:t>k</m:t>
                                </w:ins>
                              </m:r>
                            </m:e>
                            <m:sub>
                              <m:r>
                                <w:ins w:id="541" w:author="Ohanes Dadian" w:date="2016-03-06T18:27:00Z">
                                  <w:rPr>
                                    <w:rFonts w:ascii="Cambria Math" w:hAnsi="Cambria Math"/>
                                    <w:sz w:val="24"/>
                                    <w:szCs w:val="24"/>
                                  </w:rPr>
                                  <m:t>p</m:t>
                                </w:ins>
                              </m:r>
                            </m:sub>
                          </m:sSub>
                        </m:den>
                      </m:f>
                    </m:e>
                  </m:d>
                </m:e>
              </m:mr>
            </m:m>
          </m:e>
        </m:d>
      </m:oMath>
      <w:ins w:id="542" w:author="Ohanes Dadian" w:date="2016-03-06T17:56:00Z">
        <w:r w:rsidR="00D974EC">
          <w:rPr>
            <w:rFonts w:eastAsia="SimSun, 宋体" w:cs="FreeSans"/>
            <w:iCs/>
            <w:kern w:val="3"/>
            <w:lang w:eastAsia="zh-CN"/>
          </w:rPr>
          <w:t xml:space="preserve"> </w:t>
        </w:r>
      </w:ins>
      <w:ins w:id="543" w:author="Ohanes Dadian" w:date="2016-03-06T18:27:00Z">
        <w:r>
          <w:rPr>
            <w:rFonts w:eastAsia="SimSun, 宋体" w:cs="FreeSans"/>
            <w:iCs/>
            <w:kern w:val="3"/>
            <w:lang w:eastAsia="zh-CN"/>
          </w:rPr>
          <w:t xml:space="preserve">          </w:t>
        </w:r>
        <w:r w:rsidRPr="00DC3295">
          <w:rPr>
            <w:noProof/>
            <w:sz w:val="24"/>
            <w:szCs w:val="24"/>
            <w:rPrChange w:id="544" w:author="Ohanes Dadian" w:date="2016-03-06T18:27:00Z">
              <w:rPr>
                <w:rFonts w:eastAsia="SimSun, 宋体" w:cs="FreeSans"/>
                <w:iCs/>
                <w:kern w:val="3"/>
                <w:lang w:eastAsia="zh-CN"/>
              </w:rPr>
            </w:rPrChange>
          </w:rPr>
          <w:t>(2</w:t>
        </w:r>
      </w:ins>
      <w:ins w:id="545" w:author="Ohanes Dadian" w:date="2016-03-08T12:49:00Z">
        <w:r w:rsidR="001F54C0">
          <w:rPr>
            <w:noProof/>
            <w:sz w:val="24"/>
            <w:szCs w:val="24"/>
          </w:rPr>
          <w:t>6</w:t>
        </w:r>
      </w:ins>
      <w:ins w:id="546" w:author="Ohanes Dadian" w:date="2016-03-06T18:27:00Z">
        <w:r w:rsidRPr="00DC3295">
          <w:rPr>
            <w:noProof/>
            <w:sz w:val="24"/>
            <w:szCs w:val="24"/>
            <w:rPrChange w:id="547" w:author="Ohanes Dadian" w:date="2016-03-06T18:27:00Z">
              <w:rPr>
                <w:rFonts w:eastAsia="SimSun, 宋体" w:cs="FreeSans"/>
                <w:iCs/>
                <w:kern w:val="3"/>
                <w:lang w:eastAsia="zh-CN"/>
              </w:rPr>
            </w:rPrChange>
          </w:rPr>
          <w:t>)</w:t>
        </w:r>
      </w:ins>
    </w:p>
    <w:p w:rsidR="00854011" w:rsidRPr="00C41250" w:rsidRDefault="00854011" w:rsidP="009F49C6">
      <w:pPr>
        <w:pStyle w:val="Caption"/>
        <w:jc w:val="both"/>
        <w:rPr>
          <w:rFonts w:cs="Times New Roman"/>
          <w:i w:val="0"/>
          <w:sz w:val="20"/>
          <w:szCs w:val="20"/>
        </w:rPr>
      </w:pPr>
      <w:del w:id="548" w:author="Ohanes Dadian" w:date="2016-03-06T00:40:00Z">
        <w:r w:rsidRPr="009F49C6" w:rsidDel="00BF3D8E">
          <w:rPr>
            <w:i w:val="0"/>
            <w:sz w:val="20"/>
            <w:szCs w:val="20"/>
          </w:rPr>
          <w:delText xml:space="preserve"> </w:delText>
        </w:r>
      </w:del>
    </w:p>
    <w:p w:rsidR="00C83CAA" w:rsidRPr="00A20BFB" w:rsidRDefault="00C83CAA" w:rsidP="00F563A9">
      <w:pPr>
        <w:pStyle w:val="Heading1"/>
        <w:numPr>
          <w:ilvl w:val="0"/>
          <w:numId w:val="28"/>
        </w:numPr>
      </w:pPr>
      <w:r>
        <w:lastRenderedPageBreak/>
        <w:t>conclusion</w:t>
      </w:r>
    </w:p>
    <w:p w:rsidR="00854011" w:rsidRDefault="007B292A" w:rsidP="000916CC">
      <w:pPr>
        <w:pStyle w:val="Textbody"/>
        <w:tabs>
          <w:tab w:val="clear" w:pos="288"/>
        </w:tabs>
        <w:spacing w:after="0" w:line="240" w:lineRule="auto"/>
        <w:ind w:firstLine="187"/>
      </w:pPr>
      <w:r>
        <w:t xml:space="preserve">The paper showed </w:t>
      </w:r>
      <w:r w:rsidR="00854011">
        <w:t>that a recurrent neural network can successfully</w:t>
      </w:r>
      <w:r>
        <w:t xml:space="preserve"> </w:t>
      </w:r>
      <w:r w:rsidR="005A1481">
        <w:t xml:space="preserve">be used for </w:t>
      </w:r>
      <w:r w:rsidR="00C9261B">
        <w:t xml:space="preserve">the identification and </w:t>
      </w:r>
      <w:r w:rsidR="005A1481">
        <w:t>nonlinear control of flight vehicles</w:t>
      </w:r>
      <w:r w:rsidR="00854011">
        <w:t>.</w:t>
      </w:r>
      <w:r w:rsidR="00C9261B">
        <w:t xml:space="preserve"> Echo state network was used for both offline and online training using the input/output pairs for the twin-engine UAV. The offline training realizes the inversion required for feedback linearization. The data required for the offline training was </w:t>
      </w:r>
      <w:r w:rsidR="00023B36">
        <w:t xml:space="preserve">generated using the </w:t>
      </w:r>
      <w:proofErr w:type="spellStart"/>
      <w:r w:rsidR="00023B36">
        <w:t>FlightGear</w:t>
      </w:r>
      <w:proofErr w:type="spellEnd"/>
      <w:r w:rsidR="00023B36">
        <w:t xml:space="preserve"> model of the aircraft that is based on a validated nonlinear dynamics model of the aircraft. The online training is then performed to reduce the inversion errors. Simulation results show that with the inclusion of online trained network, the performance of the controller significantly improves for both open-loop and closed-loop responses. </w:t>
      </w:r>
      <w:r w:rsidR="005A1481">
        <w:t xml:space="preserve">Because of the recurrent behavior, </w:t>
      </w:r>
      <w:r w:rsidR="00023B36">
        <w:t xml:space="preserve">the ESN facilitates </w:t>
      </w:r>
      <w:r w:rsidR="00854011">
        <w:t>adaptability with more ease</w:t>
      </w:r>
      <w:r w:rsidR="00023B36">
        <w:t xml:space="preserve"> than a feedforward network </w:t>
      </w:r>
      <w:r w:rsidR="00854011">
        <w:t xml:space="preserve">the </w:t>
      </w:r>
      <w:r w:rsidR="00023B36">
        <w:t>ESN</w:t>
      </w:r>
      <w:r w:rsidR="00854011">
        <w:t xml:space="preserve"> model provide</w:t>
      </w:r>
      <w:r w:rsidR="00DC07BE">
        <w:t xml:space="preserve">s shorter bursts while staying </w:t>
      </w:r>
      <w:proofErr w:type="spellStart"/>
      <w:r w:rsidR="00DC07BE">
        <w:t>L</w:t>
      </w:r>
      <w:r w:rsidR="00854011">
        <w:t>yapunov</w:t>
      </w:r>
      <w:proofErr w:type="spellEnd"/>
      <w:r w:rsidR="00854011">
        <w:t xml:space="preserve"> stable. </w:t>
      </w:r>
      <w:r w:rsidR="00023B36">
        <w:t>It was also found that the error due to offline training was less compared to other networks. The final paper will show more results including the controllers for pitch and yaw-axes.</w:t>
      </w:r>
      <w:r w:rsidR="009F49C6">
        <w:t xml:space="preserve"> The final paper will also show the proof of </w:t>
      </w:r>
      <w:proofErr w:type="spellStart"/>
      <w:r w:rsidR="009F49C6">
        <w:t>Lyapunov</w:t>
      </w:r>
      <w:proofErr w:type="spellEnd"/>
      <w:r w:rsidR="009F49C6">
        <w:t xml:space="preserve"> stability for the controllers.</w:t>
      </w:r>
    </w:p>
    <w:p w:rsidR="00854011" w:rsidRDefault="00023B36" w:rsidP="00023B36">
      <w:pPr>
        <w:pStyle w:val="Textbody"/>
        <w:tabs>
          <w:tab w:val="clear" w:pos="288"/>
        </w:tabs>
        <w:spacing w:after="0" w:line="240" w:lineRule="auto"/>
        <w:ind w:firstLine="187"/>
      </w:pPr>
      <w:r>
        <w:t xml:space="preserve">Future work will involve testing the ESN model in Hardware-in-the-Loop (HIL) simulation. If found satisfactory in these simulations, the controller will be tested in flight. The </w:t>
      </w:r>
      <w:r w:rsidR="00ED4B01">
        <w:t>data required for the online training will be actual flight data. Also, the controllers will include adaptive elements for increased robustness in the presence of modeling errors, disturbance, and noise.</w:t>
      </w:r>
      <w:r>
        <w:t xml:space="preserve"> </w:t>
      </w:r>
    </w:p>
    <w:p w:rsidR="00C83CAA" w:rsidRPr="00A20BFB" w:rsidRDefault="00C83CAA" w:rsidP="00C83CAA">
      <w:pPr>
        <w:pStyle w:val="ReferenceHead"/>
        <w:rPr>
          <w:color w:val="000000" w:themeColor="text1"/>
        </w:rPr>
      </w:pPr>
      <w:r w:rsidRPr="00A20BFB">
        <w:rPr>
          <w:color w:val="000000" w:themeColor="text1"/>
        </w:rPr>
        <w:t>Acknowledgment</w:t>
      </w:r>
    </w:p>
    <w:p w:rsidR="00854011" w:rsidRPr="00782D90" w:rsidRDefault="00854011" w:rsidP="00854011">
      <w:pPr>
        <w:pStyle w:val="Standard"/>
        <w:ind w:firstLine="180"/>
        <w:jc w:val="both"/>
        <w:rPr>
          <w:color w:val="000000"/>
        </w:rPr>
      </w:pPr>
      <w:r>
        <w:rPr>
          <w:color w:val="000000"/>
        </w:rPr>
        <w:t xml:space="preserve">This research was supported by National Science Foundation under the Award No. 1102382. The authors would like to thank </w:t>
      </w:r>
      <w:proofErr w:type="spellStart"/>
      <w:r>
        <w:rPr>
          <w:color w:val="000000"/>
        </w:rPr>
        <w:t>Hovig</w:t>
      </w:r>
      <w:proofErr w:type="spellEnd"/>
      <w:r>
        <w:rPr>
          <w:color w:val="000000"/>
        </w:rPr>
        <w:t xml:space="preserve"> </w:t>
      </w:r>
      <w:proofErr w:type="spellStart"/>
      <w:r>
        <w:rPr>
          <w:color w:val="000000"/>
        </w:rPr>
        <w:t>Yaralian</w:t>
      </w:r>
      <w:proofErr w:type="spellEnd"/>
      <w:r>
        <w:rPr>
          <w:color w:val="000000"/>
        </w:rPr>
        <w:t xml:space="preserve"> and Luis Andrade for their help with flight testing, data collection, and development and validation of the nonlinear flight dynamics model of the UAV. The authors would also like to thank Mr. Jim </w:t>
      </w:r>
      <w:proofErr w:type="spellStart"/>
      <w:r>
        <w:rPr>
          <w:color w:val="000000"/>
        </w:rPr>
        <w:t>Cesari</w:t>
      </w:r>
      <w:proofErr w:type="spellEnd"/>
      <w:r>
        <w:rPr>
          <w:color w:val="000000"/>
        </w:rPr>
        <w:t>, the Aerospace Engineering Department technician, for his help with flight testing of the UAV.</w:t>
      </w:r>
    </w:p>
    <w:p w:rsidR="003D1637" w:rsidRPr="00A20BFB" w:rsidRDefault="003D1637" w:rsidP="003D1637">
      <w:pPr>
        <w:pStyle w:val="ReferenceHead"/>
        <w:rPr>
          <w:color w:val="000000" w:themeColor="text1"/>
        </w:rPr>
      </w:pPr>
      <w:r>
        <w:rPr>
          <w:color w:val="000000" w:themeColor="text1"/>
        </w:rPr>
        <w:t>r</w:t>
      </w:r>
      <w:r w:rsidRPr="00A20BFB">
        <w:rPr>
          <w:color w:val="000000" w:themeColor="text1"/>
        </w:rPr>
        <w:t>eferences</w:t>
      </w:r>
    </w:p>
    <w:p w:rsidR="004101C4" w:rsidRPr="00A20BFB" w:rsidRDefault="004101C4" w:rsidP="008E2B12">
      <w:pPr>
        <w:pStyle w:val="references0"/>
        <w:spacing w:after="0" w:line="240" w:lineRule="auto"/>
      </w:pPr>
      <w:r w:rsidRPr="00A20BFB">
        <w:t xml:space="preserve">D. J. </w:t>
      </w:r>
      <w:proofErr w:type="spellStart"/>
      <w:r w:rsidRPr="00A20BFB">
        <w:t>Bugajski</w:t>
      </w:r>
      <w:proofErr w:type="spellEnd"/>
      <w:r w:rsidRPr="00A20BFB">
        <w:t xml:space="preserve">, et al., “A Dynamic Inversion Based Control Law with Application to the High Angle of Attack Research Vehicle,” </w:t>
      </w:r>
      <w:r w:rsidRPr="00A20BFB">
        <w:rPr>
          <w:i/>
        </w:rPr>
        <w:t>Proceedings of AIAA Guidance, Navigation, and Control Conference,</w:t>
      </w:r>
      <w:r w:rsidRPr="00A20BFB">
        <w:t xml:space="preserve"> 1990.</w:t>
      </w:r>
    </w:p>
    <w:p w:rsidR="004101C4" w:rsidRPr="00A20BFB" w:rsidRDefault="004101C4" w:rsidP="008E2B12">
      <w:pPr>
        <w:pStyle w:val="references0"/>
        <w:spacing w:after="0" w:line="240" w:lineRule="auto"/>
      </w:pPr>
      <w:r w:rsidRPr="00A20BFB">
        <w:t xml:space="preserve">F. </w:t>
      </w:r>
      <w:proofErr w:type="spellStart"/>
      <w:r w:rsidRPr="00A20BFB">
        <w:t>Holzapfel</w:t>
      </w:r>
      <w:proofErr w:type="spellEnd"/>
      <w:r w:rsidRPr="00A20BFB">
        <w:t xml:space="preserve"> and G. Sachs, “Dynamic Inversion Based Control Concept with Application to an Unmanned Aerial Vehicle,” </w:t>
      </w:r>
      <w:r w:rsidRPr="00A20BFB">
        <w:rPr>
          <w:i/>
        </w:rPr>
        <w:t>AIAA Guidance, Navigation, and Control Conference and Exhibit</w:t>
      </w:r>
      <w:r w:rsidRPr="00A20BFB">
        <w:t>, Providence, RI, Aug. 16-19, 2004.</w:t>
      </w:r>
    </w:p>
    <w:p w:rsidR="004101C4" w:rsidRPr="00A20BFB" w:rsidRDefault="004101C4" w:rsidP="008E2B12">
      <w:pPr>
        <w:pStyle w:val="references0"/>
        <w:spacing w:after="0" w:line="240" w:lineRule="auto"/>
      </w:pPr>
      <w:r w:rsidRPr="00A20BFB">
        <w:t xml:space="preserve">B. </w:t>
      </w:r>
      <w:proofErr w:type="spellStart"/>
      <w:r w:rsidRPr="00A20BFB">
        <w:t>Mroton</w:t>
      </w:r>
      <w:proofErr w:type="spellEnd"/>
      <w:r w:rsidRPr="00A20BFB">
        <w:t xml:space="preserve">, et al., “Stability of Dynamic Inversion Control Laws Applied to Non-linear Aircraft Pitch-Axis Models”, </w:t>
      </w:r>
      <w:r w:rsidRPr="00A20BFB">
        <w:rPr>
          <w:i/>
        </w:rPr>
        <w:t>Institute for Mathematics and its Applications</w:t>
      </w:r>
      <w:r w:rsidRPr="00A20BFB">
        <w:t>, University of Minnesota.</w:t>
      </w:r>
    </w:p>
    <w:p w:rsidR="004101C4" w:rsidRDefault="004101C4" w:rsidP="008E2B12">
      <w:pPr>
        <w:pStyle w:val="references0"/>
        <w:spacing w:after="0" w:line="240" w:lineRule="auto"/>
      </w:pPr>
      <w:r w:rsidRPr="00A20BFB">
        <w:t xml:space="preserve">J. S. Brinker and K. A. Wise, “Stability and Flying Qualities Robustness of a Dynamic Inversion Aircraft Control Law,” </w:t>
      </w:r>
      <w:r w:rsidRPr="00A20BFB">
        <w:rPr>
          <w:i/>
        </w:rPr>
        <w:t>Journal of Guidance, Control, and Dynamics</w:t>
      </w:r>
      <w:r w:rsidRPr="00A20BFB">
        <w:t>, vol. 19, no. 6, 1996.</w:t>
      </w:r>
    </w:p>
    <w:p w:rsidR="004101C4" w:rsidRDefault="004101C4" w:rsidP="008E2B12">
      <w:pPr>
        <w:pStyle w:val="references0"/>
        <w:spacing w:after="0" w:line="240" w:lineRule="auto"/>
      </w:pPr>
      <w:r>
        <w:t xml:space="preserve">B. S. Kim and A. J. </w:t>
      </w:r>
      <w:proofErr w:type="spellStart"/>
      <w:r>
        <w:t>Kalise</w:t>
      </w:r>
      <w:proofErr w:type="spellEnd"/>
      <w:r>
        <w:t>,  “Non-linear Flight Control Using Neural Networks,” AIAA Journal of Guidance, Control, and Dynamics, vol. 20, no. 1, pp. 26-33, 1997.</w:t>
      </w:r>
    </w:p>
    <w:p w:rsidR="004101C4" w:rsidRDefault="004101C4" w:rsidP="008E2B12">
      <w:pPr>
        <w:pStyle w:val="references0"/>
        <w:spacing w:after="0" w:line="240" w:lineRule="auto"/>
      </w:pPr>
      <w:r>
        <w:t xml:space="preserve">M. R. Napolitano and M. </w:t>
      </w:r>
      <w:proofErr w:type="spellStart"/>
      <w:r>
        <w:t>Kincheloe</w:t>
      </w:r>
      <w:proofErr w:type="spellEnd"/>
      <w:r>
        <w:t>, “On-line Learning Neural-Network Controllers for Autopilot Systems,” Journal of Guidance, Control, and Dynamics, vol. 33, no. 6, Nov.-Dec., 1995.</w:t>
      </w:r>
    </w:p>
    <w:p w:rsidR="00FA7C72" w:rsidRDefault="00FA7C72" w:rsidP="008E2B12">
      <w:pPr>
        <w:pStyle w:val="references0"/>
        <w:spacing w:after="0" w:line="240" w:lineRule="auto"/>
      </w:pPr>
      <w:r>
        <w:lastRenderedPageBreak/>
        <w:t>D. Shin and Y. Kim, “Reconfigurable Flight Control System Design using Adaptive Neural Networks,” IEEE Transactions on Control Systems Technology, vol. 12, no. 1, pp. 87-100, 2004.</w:t>
      </w:r>
    </w:p>
    <w:p w:rsidR="004101C4" w:rsidRDefault="004101C4" w:rsidP="008E2B12">
      <w:pPr>
        <w:pStyle w:val="references0"/>
        <w:spacing w:after="0" w:line="240" w:lineRule="auto"/>
      </w:pPr>
      <w:r w:rsidRPr="00A20BFB">
        <w:rPr>
          <w:bCs/>
        </w:rPr>
        <w:t>S. Bhandari</w:t>
      </w:r>
      <w:r w:rsidRPr="00A20BFB">
        <w:t xml:space="preserve">, A. </w:t>
      </w:r>
      <w:proofErr w:type="spellStart"/>
      <w:r w:rsidRPr="00A20BFB">
        <w:t>Raheja</w:t>
      </w:r>
      <w:proofErr w:type="spellEnd"/>
      <w:r w:rsidRPr="00A20BFB">
        <w:t xml:space="preserve">, et al., “Nonlinear Control of UAVs using Multi-Layer </w:t>
      </w:r>
      <w:proofErr w:type="spellStart"/>
      <w:r w:rsidRPr="00A20BFB">
        <w:t>Perceptrons</w:t>
      </w:r>
      <w:proofErr w:type="spellEnd"/>
      <w:r w:rsidRPr="00A20BFB">
        <w:t xml:space="preserve"> with Off-Line and On-Line Learning,” Proceedings of </w:t>
      </w:r>
      <w:r w:rsidRPr="00A20BFB">
        <w:rPr>
          <w:i/>
          <w:iCs/>
        </w:rPr>
        <w:t>American Control Conference</w:t>
      </w:r>
      <w:r w:rsidRPr="00A20BFB">
        <w:t>, Portland, OR, 4-6 June 2014.</w:t>
      </w:r>
    </w:p>
    <w:p w:rsidR="00FA7C72" w:rsidRPr="00A20BFB" w:rsidRDefault="00FA7C72" w:rsidP="008E2B12">
      <w:pPr>
        <w:pStyle w:val="references0"/>
        <w:spacing w:after="0" w:line="240" w:lineRule="auto"/>
      </w:pPr>
      <w:r w:rsidRPr="00A20BFB">
        <w:rPr>
          <w:lang w:val="en"/>
        </w:rPr>
        <w:t xml:space="preserve">C. M. Ha, “Neural Networks Approach to AIAA Aircraft Control Design Challenge,” </w:t>
      </w:r>
      <w:r w:rsidRPr="00A20BFB">
        <w:rPr>
          <w:i/>
          <w:lang w:val="en"/>
        </w:rPr>
        <w:t>Journal of Control, Guidance, and Dynamics</w:t>
      </w:r>
      <w:r w:rsidRPr="00A20BFB">
        <w:rPr>
          <w:lang w:val="en"/>
        </w:rPr>
        <w:t>, Vol. 18, No. 4, July-August 1995.</w:t>
      </w:r>
    </w:p>
    <w:p w:rsidR="00FA7C72" w:rsidRDefault="002E5805" w:rsidP="008E2B12">
      <w:pPr>
        <w:pStyle w:val="references0"/>
        <w:spacing w:after="0" w:line="240" w:lineRule="auto"/>
      </w:pPr>
      <w:r>
        <w:t xml:space="preserve">D. Prokhorov, “Echo State Networks: Appeal and Challenges,” </w:t>
      </w:r>
      <w:r>
        <w:rPr>
          <w:i/>
        </w:rPr>
        <w:t>IEEE International Joint Conference on Neural Networks</w:t>
      </w:r>
      <w:r>
        <w:t xml:space="preserve">, </w:t>
      </w:r>
      <w:r w:rsidR="008047B2">
        <w:t xml:space="preserve">Montreal, Canada, </w:t>
      </w:r>
      <w:r w:rsidR="008E2B12">
        <w:t>31 July-4 Aug. 2005.</w:t>
      </w:r>
    </w:p>
    <w:p w:rsidR="008E2B12" w:rsidRDefault="008E2B12" w:rsidP="008E2B12">
      <w:pPr>
        <w:pStyle w:val="references0"/>
        <w:spacing w:after="0" w:line="240" w:lineRule="auto"/>
      </w:pPr>
      <w:r>
        <w:t>N. Anderson, S. Bhandari, et al., “Flight-Testing of a UAV Aircraft for Autonomous Operation using Piccolo II Autopilot”, AIAA Atmospheric Flight Mechanics Conference, Honolulu, HI, Aug. 18-21, 2008.</w:t>
      </w:r>
    </w:p>
    <w:p w:rsidR="005C3C09" w:rsidRDefault="005C3C09" w:rsidP="005C3C09">
      <w:pPr>
        <w:pStyle w:val="references0"/>
        <w:spacing w:after="0" w:line="240" w:lineRule="auto"/>
      </w:pPr>
      <w:r>
        <w:t xml:space="preserve">S. Bhandari, O. Dadian, A. </w:t>
      </w:r>
      <w:proofErr w:type="spellStart"/>
      <w:r>
        <w:t>Bettadapura</w:t>
      </w:r>
      <w:proofErr w:type="spellEnd"/>
      <w:r>
        <w:t xml:space="preserve">, et al., “Avionics System for UAV Flight Controls Research,” AIAA </w:t>
      </w:r>
      <w:proofErr w:type="spellStart"/>
      <w:r>
        <w:t>Infotech@Aerospace</w:t>
      </w:r>
      <w:proofErr w:type="spellEnd"/>
      <w:r>
        <w:t xml:space="preserve"> Conference, Boston, MA, 19-22 Aug. 2013.</w:t>
      </w:r>
    </w:p>
    <w:p w:rsidR="00900CD8" w:rsidRDefault="00900CD8" w:rsidP="00900CD8">
      <w:pPr>
        <w:pStyle w:val="references0"/>
        <w:spacing w:after="0" w:line="240" w:lineRule="auto"/>
      </w:pPr>
      <w:r>
        <w:t xml:space="preserve">J. </w:t>
      </w:r>
      <w:proofErr w:type="spellStart"/>
      <w:r>
        <w:t>Roskam</w:t>
      </w:r>
      <w:proofErr w:type="spellEnd"/>
      <w:r>
        <w:t>, Airplane Flight Dynamics and Automatic Flight Controls, Kansas: DAR Corporation, 1998.</w:t>
      </w:r>
    </w:p>
    <w:p w:rsidR="00900CD8" w:rsidRDefault="00900CD8" w:rsidP="00900CD8">
      <w:pPr>
        <w:pStyle w:val="references0"/>
        <w:spacing w:after="0" w:line="240" w:lineRule="auto"/>
      </w:pPr>
      <w:r>
        <w:t>R. C. Nelson, Flight Stability and Automatic Control, Boston: McGraw Hill Higher Education, 1998.</w:t>
      </w:r>
    </w:p>
    <w:p w:rsidR="00695472" w:rsidRDefault="00695472" w:rsidP="00695472">
      <w:pPr>
        <w:pStyle w:val="references0"/>
        <w:spacing w:after="0" w:line="240" w:lineRule="auto"/>
      </w:pPr>
      <w:r>
        <w:t xml:space="preserve">M. </w:t>
      </w:r>
      <w:proofErr w:type="spellStart"/>
      <w:r>
        <w:t>Sadraey</w:t>
      </w:r>
      <w:proofErr w:type="spellEnd"/>
      <w:r>
        <w:t xml:space="preserve"> and R. </w:t>
      </w:r>
      <w:proofErr w:type="spellStart"/>
      <w:r>
        <w:t>Colgren</w:t>
      </w:r>
      <w:proofErr w:type="spellEnd"/>
      <w:r>
        <w:t>, “Robust Non-linear Controller Design for a Complete UAV Mission,” AIAA Guidance, Navigation, and Control Conference and Exhibit, Keystone, CO, Aug. 21-24, 2006.</w:t>
      </w:r>
    </w:p>
    <w:p w:rsidR="0097779D" w:rsidRDefault="0097779D" w:rsidP="0097779D">
      <w:pPr>
        <w:pStyle w:val="references0"/>
        <w:spacing w:after="0" w:line="240" w:lineRule="auto"/>
      </w:pPr>
      <w:r>
        <w:t xml:space="preserve">J. F. </w:t>
      </w:r>
      <w:proofErr w:type="spellStart"/>
      <w:r>
        <w:t>Haffner</w:t>
      </w:r>
      <w:proofErr w:type="spellEnd"/>
      <w:r>
        <w:t xml:space="preserve">, N. T. </w:t>
      </w:r>
      <w:proofErr w:type="spellStart"/>
      <w:r>
        <w:t>Meyrer</w:t>
      </w:r>
      <w:proofErr w:type="spellEnd"/>
      <w:r>
        <w:t xml:space="preserve">, et al., “A Multi-layer Perceptron Replaces a Feedback Linearization Controller in a Non-linear Servomechanism,” IEEE International Joint Conference on Neural Networks, Anchorage, AK, May, 1998. </w:t>
      </w:r>
    </w:p>
    <w:p w:rsidR="00F3191D" w:rsidRPr="00D47D9B" w:rsidRDefault="00F3191D" w:rsidP="00F3191D">
      <w:pPr>
        <w:pStyle w:val="references0"/>
      </w:pPr>
      <w:r w:rsidRPr="00D47D9B">
        <w:t>E. Morelli., “</w:t>
      </w:r>
      <w:r w:rsidRPr="00D47D9B">
        <w:rPr>
          <w:iCs/>
        </w:rPr>
        <w:t xml:space="preserve">System </w:t>
      </w:r>
      <w:proofErr w:type="spellStart"/>
      <w:r w:rsidRPr="00D47D9B">
        <w:rPr>
          <w:iCs/>
        </w:rPr>
        <w:t>IDentification</w:t>
      </w:r>
      <w:proofErr w:type="spellEnd"/>
      <w:r w:rsidRPr="00D47D9B">
        <w:rPr>
          <w:iCs/>
        </w:rPr>
        <w:t xml:space="preserve"> Programs for </w:t>
      </w:r>
      <w:proofErr w:type="spellStart"/>
      <w:r w:rsidRPr="00D47D9B">
        <w:rPr>
          <w:iCs/>
        </w:rPr>
        <w:t>AirCraft</w:t>
      </w:r>
      <w:proofErr w:type="spellEnd"/>
      <w:r w:rsidRPr="00D47D9B">
        <w:rPr>
          <w:iCs/>
        </w:rPr>
        <w:t xml:space="preserve"> (SIDPAC),</w:t>
      </w:r>
      <w:r w:rsidRPr="00D47D9B">
        <w:t xml:space="preserve">” </w:t>
      </w:r>
      <w:r w:rsidRPr="00D47D9B">
        <w:rPr>
          <w:i/>
        </w:rPr>
        <w:t>AIAA Atmospheric Flight Conference Proceedings</w:t>
      </w:r>
      <w:r w:rsidRPr="00D47D9B">
        <w:t>, Monterey, CA, Aug. 5-8, 2002.</w:t>
      </w:r>
    </w:p>
    <w:p w:rsidR="00F3191D" w:rsidRDefault="00F3191D" w:rsidP="00F3191D">
      <w:pPr>
        <w:pStyle w:val="references0"/>
        <w:spacing w:after="0" w:line="240" w:lineRule="auto"/>
      </w:pPr>
      <w:r>
        <w:t xml:space="preserve">M. Rose, S. Bhandari, et al, “Development and Validation of Flight Dynamics Model of a UAV Airplane,” AIAA </w:t>
      </w:r>
      <w:proofErr w:type="spellStart"/>
      <w:r>
        <w:t>Infotech@Aerospace</w:t>
      </w:r>
      <w:proofErr w:type="spellEnd"/>
      <w:r>
        <w:t xml:space="preserve"> 2012, Garden Grove, CA, June 19-21, 2012.</w:t>
      </w:r>
    </w:p>
    <w:p w:rsidR="00D5518B" w:rsidRDefault="00D5518B" w:rsidP="00D5518B">
      <w:pPr>
        <w:pStyle w:val="references0"/>
        <w:spacing w:after="0" w:line="240" w:lineRule="auto"/>
      </w:pPr>
      <w:r>
        <w:t xml:space="preserve">K. S. Narendra and K. </w:t>
      </w:r>
      <w:proofErr w:type="spellStart"/>
      <w:r>
        <w:t>Parthasarathy</w:t>
      </w:r>
      <w:proofErr w:type="spellEnd"/>
      <w:r>
        <w:t>, “Identification and Control of Dynamical Systems Using Neural Networks,” IEEE Transactions on Neural Networks, vol. 1, no. 1, pp. 4–27, 1990.</w:t>
      </w:r>
    </w:p>
    <w:p w:rsidR="006E627C" w:rsidRDefault="006E627C" w:rsidP="006E627C">
      <w:pPr>
        <w:pStyle w:val="references0"/>
        <w:spacing w:after="0" w:line="240" w:lineRule="auto"/>
      </w:pPr>
      <w:r>
        <w:t xml:space="preserve">T. Lee and Y. Kim, “Non-linear Adaptive Flight Control using </w:t>
      </w:r>
      <w:proofErr w:type="spellStart"/>
      <w:r>
        <w:t>Backstepping</w:t>
      </w:r>
      <w:proofErr w:type="spellEnd"/>
      <w:r>
        <w:t xml:space="preserve"> and Neural Networks Controller,” Journal of Guidance, Control, and Dynamics, vol. 24, no. 4, July-Aug. 2001.</w:t>
      </w:r>
    </w:p>
    <w:p w:rsidR="00AC52A9" w:rsidRDefault="00AC52A9" w:rsidP="00AC52A9">
      <w:pPr>
        <w:pStyle w:val="references0"/>
        <w:spacing w:after="0" w:line="240" w:lineRule="auto"/>
      </w:pPr>
      <w:r>
        <w:t xml:space="preserve">S. Bhandari, A. </w:t>
      </w:r>
      <w:proofErr w:type="spellStart"/>
      <w:r>
        <w:t>Raheja</w:t>
      </w:r>
      <w:proofErr w:type="spellEnd"/>
      <w:r>
        <w:t xml:space="preserve">, D. Tang, et al., “Modeling and Control of UAVs using Neural Networks,” AIAA Modeling and Simulation Technologies Conference, Minneapolis, MN, Aug. 13-16, 2012. </w:t>
      </w:r>
    </w:p>
    <w:p w:rsidR="001845FF" w:rsidRDefault="0040100B" w:rsidP="006E627C">
      <w:pPr>
        <w:pStyle w:val="references0"/>
        <w:spacing w:after="0" w:line="240" w:lineRule="auto"/>
        <w:rPr>
          <w:ins w:id="549" w:author="Ohanes Dadian" w:date="2016-03-05T15:09:00Z"/>
        </w:rPr>
      </w:pPr>
      <w:proofErr w:type="spellStart"/>
      <w:r>
        <w:t>Haykin</w:t>
      </w:r>
      <w:proofErr w:type="spellEnd"/>
      <w:r>
        <w:t xml:space="preserve">, S., </w:t>
      </w:r>
      <w:r w:rsidR="001558C8">
        <w:t>“</w:t>
      </w:r>
      <w:r w:rsidRPr="001558C8">
        <w:t>Neural Networks and Learning Machines</w:t>
      </w:r>
      <w:r w:rsidR="001558C8">
        <w:t>”</w:t>
      </w:r>
      <w:r>
        <w:t xml:space="preserve">, </w:t>
      </w:r>
      <w:r w:rsidR="007B6616">
        <w:t>Upper Saddle River</w:t>
      </w:r>
      <w:r>
        <w:t xml:space="preserve">, </w:t>
      </w:r>
      <w:r w:rsidR="007B6616">
        <w:t>New Jersey</w:t>
      </w:r>
      <w:r>
        <w:t xml:space="preserve">: Pearson, </w:t>
      </w:r>
      <w:r w:rsidR="001558C8">
        <w:t>200</w:t>
      </w:r>
      <w:r w:rsidR="007B6616">
        <w:t>9</w:t>
      </w:r>
      <w:r w:rsidR="001558C8">
        <w:t>.</w:t>
      </w:r>
    </w:p>
    <w:p w:rsidR="00B71428" w:rsidRDefault="001845FF" w:rsidP="006E627C">
      <w:pPr>
        <w:pStyle w:val="references0"/>
        <w:spacing w:after="0" w:line="240" w:lineRule="auto"/>
        <w:rPr>
          <w:ins w:id="550" w:author="Ohanes Dadian" w:date="2016-03-05T15:10:00Z"/>
          <w:rStyle w:val="reference-text"/>
        </w:rPr>
      </w:pPr>
      <w:proofErr w:type="spellStart"/>
      <w:ins w:id="551" w:author="Ohanes Dadian" w:date="2016-03-05T15:09:00Z">
        <w:r>
          <w:rPr>
            <w:rStyle w:val="reference-text"/>
          </w:rPr>
          <w:t>Maass</w:t>
        </w:r>
        <w:proofErr w:type="spellEnd"/>
        <w:r>
          <w:rPr>
            <w:rStyle w:val="reference-text"/>
          </w:rPr>
          <w:t xml:space="preserve">, T. </w:t>
        </w:r>
        <w:proofErr w:type="spellStart"/>
        <w:r>
          <w:rPr>
            <w:rStyle w:val="reference-text"/>
          </w:rPr>
          <w:t>Natschläger</w:t>
        </w:r>
        <w:proofErr w:type="spellEnd"/>
        <w:r>
          <w:rPr>
            <w:rStyle w:val="reference-text"/>
          </w:rPr>
          <w:t xml:space="preserve">, and H. </w:t>
        </w:r>
        <w:proofErr w:type="spellStart"/>
        <w:r>
          <w:rPr>
            <w:rStyle w:val="reference-text"/>
          </w:rPr>
          <w:t>Markram</w:t>
        </w:r>
        <w:proofErr w:type="spellEnd"/>
        <w:r>
          <w:rPr>
            <w:rStyle w:val="reference-text"/>
          </w:rPr>
          <w:t xml:space="preserve">. </w:t>
        </w:r>
      </w:ins>
      <w:ins w:id="552" w:author="Ohanes Dadian" w:date="2016-03-05T15:10:00Z">
        <w:r>
          <w:rPr>
            <w:rStyle w:val="reference-text"/>
          </w:rPr>
          <w:t>“</w:t>
        </w:r>
      </w:ins>
      <w:ins w:id="553" w:author="Ohanes Dadian" w:date="2016-03-05T15:09:00Z">
        <w:r>
          <w:rPr>
            <w:rStyle w:val="reference-text"/>
          </w:rPr>
          <w:t>A fresh look at real-time computation in generic recurrent neural circuits.</w:t>
        </w:r>
      </w:ins>
      <w:ins w:id="554" w:author="Ohanes Dadian" w:date="2016-03-05T15:10:00Z">
        <w:r>
          <w:rPr>
            <w:rStyle w:val="reference-text"/>
          </w:rPr>
          <w:t>”</w:t>
        </w:r>
      </w:ins>
      <w:ins w:id="555" w:author="Ohanes Dadian" w:date="2016-03-05T15:09:00Z">
        <w:r>
          <w:rPr>
            <w:rStyle w:val="reference-text"/>
          </w:rPr>
          <w:t xml:space="preserve"> Technical report, Institute for Theoretical Computer Science, TU Graz, 2002</w:t>
        </w:r>
      </w:ins>
    </w:p>
    <w:p w:rsidR="00B37A68" w:rsidRDefault="00B71428" w:rsidP="00B71428">
      <w:pPr>
        <w:pStyle w:val="references0"/>
        <w:rPr>
          <w:ins w:id="556" w:author="Ohanes Dadian" w:date="2016-03-05T15:11:00Z"/>
        </w:rPr>
      </w:pPr>
      <w:proofErr w:type="spellStart"/>
      <w:ins w:id="557" w:author="Ohanes Dadian" w:date="2016-03-05T15:11:00Z">
        <w:r w:rsidRPr="00B71428">
          <w:t>Rául</w:t>
        </w:r>
        <w:proofErr w:type="spellEnd"/>
        <w:r w:rsidRPr="00B71428">
          <w:t xml:space="preserve"> Rojas (1996). </w:t>
        </w:r>
        <w:r>
          <w:t>“</w:t>
        </w:r>
        <w:r w:rsidRPr="00B71428">
          <w:t>Neural networks: a systematic introduction. Springer</w:t>
        </w:r>
        <w:r>
          <w:t>”</w:t>
        </w:r>
        <w:r w:rsidR="00B37A68">
          <w:t>. p. 336.</w:t>
        </w:r>
      </w:ins>
    </w:p>
    <w:p w:rsidR="00D61E49" w:rsidRDefault="00810F35" w:rsidP="00B37A68">
      <w:pPr>
        <w:pStyle w:val="references0"/>
        <w:rPr>
          <w:ins w:id="558" w:author="Ohanes Dadian" w:date="2016-03-05T15:43:00Z"/>
        </w:rPr>
      </w:pPr>
      <w:proofErr w:type="spellStart"/>
      <w:ins w:id="559" w:author="Ohanes Dadian" w:date="2016-03-05T15:33:00Z">
        <w:r>
          <w:t>Forssell</w:t>
        </w:r>
        <w:proofErr w:type="spellEnd"/>
        <w:r>
          <w:t xml:space="preserve">, </w:t>
        </w:r>
        <w:proofErr w:type="spellStart"/>
        <w:r>
          <w:t>Lindskog</w:t>
        </w:r>
        <w:proofErr w:type="spellEnd"/>
        <w:r>
          <w:t>, Combin</w:t>
        </w:r>
        <w:r w:rsidR="00B37A68" w:rsidRPr="00B37A68">
          <w:t>ing Semi-Physical and Neural Network Modeling: An Example of Its Usefulness</w:t>
        </w:r>
      </w:ins>
    </w:p>
    <w:p w:rsidR="00810F35" w:rsidRDefault="00D61E49" w:rsidP="00D61E49">
      <w:pPr>
        <w:pStyle w:val="references0"/>
        <w:rPr>
          <w:ins w:id="560" w:author="Ohanes Dadian" w:date="2016-03-11T12:46:00Z"/>
        </w:rPr>
      </w:pPr>
      <w:ins w:id="561" w:author="Ohanes Dadian" w:date="2016-03-05T15:43:00Z">
        <w:r w:rsidRPr="00D61E49">
          <w:t>Araki, M. "PID Control"</w:t>
        </w:r>
      </w:ins>
    </w:p>
    <w:p w:rsidR="00AC52A9" w:rsidRDefault="00810F35" w:rsidP="00D61E49">
      <w:pPr>
        <w:pStyle w:val="references0"/>
      </w:pPr>
      <w:proofErr w:type="spellStart"/>
      <w:ins w:id="562" w:author="Ohanes Dadian" w:date="2016-03-11T12:46:00Z">
        <w:r>
          <w:t>Lukosevicious</w:t>
        </w:r>
        <w:proofErr w:type="spellEnd"/>
        <w:r>
          <w:t>, Mantas. “A Practical Guide to Applying Echo State Network</w:t>
        </w:r>
      </w:ins>
      <w:ins w:id="563" w:author="Ohanes Dadian" w:date="2016-03-11T12:49:00Z">
        <w:r w:rsidR="00BE0234">
          <w:t>s</w:t>
        </w:r>
      </w:ins>
      <w:ins w:id="564" w:author="Ohanes Dadian" w:date="2016-03-11T12:46:00Z">
        <w:r>
          <w:t>”,</w:t>
        </w:r>
      </w:ins>
      <w:ins w:id="565" w:author="Ohanes Dadian" w:date="2016-03-11T12:48:00Z">
        <w:r>
          <w:t xml:space="preserve"> Jacobs University, </w:t>
        </w:r>
      </w:ins>
      <w:ins w:id="566" w:author="Ohanes Dadian" w:date="2016-03-11T12:46:00Z">
        <w:r>
          <w:t>2012</w:t>
        </w:r>
      </w:ins>
      <w:ins w:id="567" w:author="Ohanes Dadian" w:date="2016-03-11T12:48:00Z">
        <w:r>
          <w:t>.</w:t>
        </w:r>
      </w:ins>
      <w:del w:id="568" w:author="Ohanes Dadian" w:date="2016-03-05T15:33:00Z">
        <w:r w:rsidR="0040100B" w:rsidDel="00B37A68">
          <w:delText xml:space="preserve"> </w:delText>
        </w:r>
      </w:del>
    </w:p>
    <w:p w:rsidR="006E627C" w:rsidRDefault="006E627C" w:rsidP="006E627C">
      <w:pPr>
        <w:pStyle w:val="references0"/>
        <w:numPr>
          <w:ilvl w:val="0"/>
          <w:numId w:val="0"/>
        </w:numPr>
        <w:spacing w:after="0" w:line="240" w:lineRule="auto"/>
        <w:ind w:left="360" w:hanging="360"/>
      </w:pPr>
    </w:p>
    <w:p w:rsidR="006E627C" w:rsidRDefault="006E627C" w:rsidP="006E627C">
      <w:pPr>
        <w:pStyle w:val="references0"/>
        <w:numPr>
          <w:ilvl w:val="0"/>
          <w:numId w:val="0"/>
        </w:numPr>
        <w:spacing w:after="0" w:line="240" w:lineRule="auto"/>
        <w:ind w:left="360" w:hanging="360"/>
      </w:pPr>
    </w:p>
    <w:p w:rsidR="006E627C" w:rsidRDefault="006E627C" w:rsidP="006E627C">
      <w:pPr>
        <w:pStyle w:val="references0"/>
        <w:numPr>
          <w:ilvl w:val="0"/>
          <w:numId w:val="0"/>
        </w:numPr>
        <w:spacing w:after="0" w:line="240" w:lineRule="auto"/>
        <w:ind w:left="360" w:hanging="360"/>
      </w:pPr>
    </w:p>
    <w:p w:rsidR="006E627C" w:rsidRDefault="006E627C" w:rsidP="006E627C">
      <w:pPr>
        <w:pStyle w:val="references0"/>
        <w:numPr>
          <w:ilvl w:val="0"/>
          <w:numId w:val="0"/>
        </w:numPr>
        <w:spacing w:after="0" w:line="240" w:lineRule="auto"/>
        <w:ind w:left="360" w:hanging="360"/>
      </w:pPr>
    </w:p>
    <w:p w:rsidR="006E627C" w:rsidRDefault="006E627C" w:rsidP="006E627C">
      <w:pPr>
        <w:pStyle w:val="references0"/>
        <w:numPr>
          <w:ilvl w:val="0"/>
          <w:numId w:val="0"/>
        </w:numPr>
        <w:spacing w:after="0" w:line="240" w:lineRule="auto"/>
        <w:ind w:left="360" w:hanging="360"/>
      </w:pPr>
    </w:p>
    <w:p w:rsidR="009C066B" w:rsidRPr="00BE21EF" w:rsidRDefault="009C066B" w:rsidP="00854011">
      <w:pPr>
        <w:ind w:right="54" w:firstLine="180"/>
        <w:jc w:val="both"/>
        <w:rPr>
          <w:color w:val="000000"/>
          <w:sz w:val="16"/>
          <w:szCs w:val="16"/>
        </w:rPr>
      </w:pPr>
    </w:p>
    <w:sectPr w:rsidR="009C066B" w:rsidRPr="00BE21EF">
      <w:headerReference w:type="default" r:id="rId46"/>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0F3" w:rsidRDefault="00A900F3">
      <w:r>
        <w:separator/>
      </w:r>
    </w:p>
  </w:endnote>
  <w:endnote w:type="continuationSeparator" w:id="0">
    <w:p w:rsidR="00A900F3" w:rsidRDefault="00A90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SimSun, 宋体">
    <w:charset w:val="00"/>
    <w:family w:val="auto"/>
    <w:pitch w:val="variable"/>
  </w:font>
  <w:font w:name="Liberation Sans">
    <w:altName w:val="Arial"/>
    <w:charset w:val="00"/>
    <w:family w:val="swiss"/>
    <w:pitch w:val="variable"/>
  </w:font>
  <w:font w:name="Droid Sans Fallback">
    <w:altName w:val="Times New Roman"/>
    <w:charset w:val="00"/>
    <w:family w:val="auto"/>
    <w:pitch w:val="variable"/>
  </w:font>
  <w:font w:name="FreeSans">
    <w:altName w:val="Arial"/>
    <w:charset w:val="00"/>
    <w:family w:val="swiss"/>
    <w:pitch w:val="default"/>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0F3" w:rsidRDefault="00A900F3"/>
  </w:footnote>
  <w:footnote w:type="continuationSeparator" w:id="0">
    <w:p w:rsidR="00A900F3" w:rsidRDefault="00A900F3">
      <w:r>
        <w:continuationSeparator/>
      </w:r>
    </w:p>
  </w:footnote>
  <w:footnote w:id="1">
    <w:p w:rsidR="008228AA" w:rsidRDefault="008228AA" w:rsidP="00CB58F3">
      <w:pPr>
        <w:pStyle w:val="FootnoteText"/>
        <w:jc w:val="left"/>
      </w:pPr>
      <w:r>
        <w:t>Graduate Research</w:t>
      </w:r>
      <w:ins w:id="1" w:author="Ohanes Dadian" w:date="2016-03-09T21:25:00Z">
        <w:r>
          <w:t>er</w:t>
        </w:r>
      </w:ins>
      <w:del w:id="2" w:author="Ohanes Dadian" w:date="2016-03-09T21:25:00Z">
        <w:r w:rsidDel="00F51DA7">
          <w:delText xml:space="preserve"> Assistant</w:delText>
        </w:r>
      </w:del>
      <w:r>
        <w:t xml:space="preserve">, Department of Computer Science, </w:t>
      </w:r>
      <w:proofErr w:type="gramStart"/>
      <w:r>
        <w:t>oadadian@cpp.edu</w:t>
      </w:r>
      <w:proofErr w:type="gramEnd"/>
      <w:r>
        <w:t>.</w:t>
      </w:r>
    </w:p>
    <w:p w:rsidR="008228AA" w:rsidRDefault="008228AA" w:rsidP="00854011">
      <w:pPr>
        <w:pStyle w:val="FootnoteText"/>
        <w:jc w:val="left"/>
      </w:pPr>
      <w:r>
        <w:t xml:space="preserve">Professor, Department of Aerospace Engineering, AIAA Senior Member, </w:t>
      </w:r>
      <w:r w:rsidRPr="00BE4F57">
        <w:t>sbhandari@cpp.edu</w:t>
      </w:r>
      <w:r>
        <w:t xml:space="preserve">.                                                                                    </w:t>
      </w:r>
    </w:p>
    <w:p w:rsidR="008228AA" w:rsidRDefault="008228AA" w:rsidP="00854011">
      <w:pPr>
        <w:pStyle w:val="FootnoteText"/>
        <w:jc w:val="left"/>
      </w:pPr>
      <w:r>
        <w:t>Professor, Department of Computer Science, raheja@cpp.edu.</w:t>
      </w:r>
    </w:p>
    <w:p w:rsidR="008228AA" w:rsidRDefault="008228AA" w:rsidP="00854011">
      <w:pPr>
        <w:pStyle w:val="FootnoteText"/>
        <w:jc w:val="left"/>
      </w:pPr>
    </w:p>
    <w:p w:rsidR="008228AA" w:rsidRDefault="008228AA" w:rsidP="00854011">
      <w:pPr>
        <w:pStyle w:val="FootnoteText"/>
        <w:jc w:val="left"/>
      </w:pPr>
    </w:p>
    <w:p w:rsidR="008228AA" w:rsidRDefault="008228AA" w:rsidP="00854011">
      <w:pPr>
        <w:pStyle w:val="FootnoteText"/>
        <w:jc w:val="left"/>
      </w:pPr>
    </w:p>
    <w:p w:rsidR="008228AA" w:rsidRDefault="008228AA" w:rsidP="00854011">
      <w:pPr>
        <w:pStyle w:val="FootnoteText"/>
        <w:jc w:val="left"/>
      </w:pPr>
    </w:p>
    <w:p w:rsidR="008228AA" w:rsidRDefault="008228AA" w:rsidP="00854011">
      <w:pPr>
        <w:pStyle w:val="FootnoteText"/>
        <w:jc w:val="left"/>
      </w:pPr>
    </w:p>
    <w:p w:rsidR="008228AA" w:rsidRDefault="008228AA" w:rsidP="00CB58F3">
      <w:pPr>
        <w:pStyle w:val="FootnoteText"/>
        <w:jc w:val="lef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8AA" w:rsidRDefault="008228AA">
    <w:pPr>
      <w:framePr w:wrap="auto" w:vAnchor="text" w:hAnchor="margin" w:xAlign="right" w:y="1"/>
    </w:pPr>
  </w:p>
  <w:p w:rsidR="008228AA" w:rsidRDefault="008228AA">
    <w:pPr>
      <w:ind w:right="360"/>
    </w:pPr>
  </w:p>
  <w:p w:rsidR="008228AA" w:rsidRDefault="008228A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C964C16"/>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1A53AD9"/>
    <w:multiLevelType w:val="hybridMultilevel"/>
    <w:tmpl w:val="CA60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4144"/>
    <w:multiLevelType w:val="multilevel"/>
    <w:tmpl w:val="1CAE97DE"/>
    <w:styleLink w:val="WW8Num6"/>
    <w:lvl w:ilvl="0">
      <w:start w:val="1"/>
      <w:numFmt w:val="decimal"/>
      <w:pStyle w:val="figurecaption"/>
      <w:lvlText w:val="Fig. %1."/>
      <w:lvlJc w:val="left"/>
      <w:pPr>
        <w:ind w:left="360" w:hanging="360"/>
      </w:pPr>
      <w:rPr>
        <w:rFonts w:ascii="Times New Roman" w:hAnsi="Times New Roman" w:cs="Times New Roman"/>
        <w:b w:val="0"/>
        <w:bCs w:val="0"/>
        <w:i w:val="0"/>
        <w:iCs w:val="0"/>
        <w:color w:val="00000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EA1245A"/>
    <w:multiLevelType w:val="hybridMultilevel"/>
    <w:tmpl w:val="9FE4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4055242"/>
    <w:multiLevelType w:val="hybridMultilevel"/>
    <w:tmpl w:val="BF2A2698"/>
    <w:lvl w:ilvl="0" w:tplc="28B0399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1F3261"/>
    <w:multiLevelType w:val="hybridMultilevel"/>
    <w:tmpl w:val="606C7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6C543AD"/>
    <w:multiLevelType w:val="multilevel"/>
    <w:tmpl w:val="E9560FF8"/>
    <w:styleLink w:val="Outline"/>
    <w:lvl w:ilvl="0">
      <w:start w:val="1"/>
      <w:numFmt w:val="upperRoman"/>
      <w:lvlText w:val="%1."/>
      <w:lvlJc w:val="center"/>
      <w:pPr>
        <w:ind w:left="0" w:firstLine="216"/>
      </w:pPr>
      <w:rPr>
        <w:rFonts w:ascii="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855296D"/>
    <w:multiLevelType w:val="multilevel"/>
    <w:tmpl w:val="D7EAB754"/>
    <w:styleLink w:val="WWOutlineListStyle"/>
    <w:lvl w:ilvl="0">
      <w:start w:val="1"/>
      <w:numFmt w:val="upperRoman"/>
      <w:lvlText w:val="%1."/>
      <w:lvlJc w:val="center"/>
      <w:pPr>
        <w:ind w:left="0" w:firstLine="216"/>
      </w:pPr>
      <w:rPr>
        <w:rFonts w:ascii="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4BC3474E"/>
    <w:multiLevelType w:val="hybridMultilevel"/>
    <w:tmpl w:val="93B6446A"/>
    <w:lvl w:ilvl="0" w:tplc="3D320A2E">
      <w:start w:val="1"/>
      <w:numFmt w:val="decimal"/>
      <w:lvlText w:val="%1."/>
      <w:lvlJc w:val="left"/>
      <w:pPr>
        <w:tabs>
          <w:tab w:val="num" w:pos="360"/>
        </w:tabs>
        <w:ind w:left="360" w:hanging="36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15:restartNumberingAfterBreak="0">
    <w:nsid w:val="4EE26C9D"/>
    <w:multiLevelType w:val="multilevel"/>
    <w:tmpl w:val="05B673B8"/>
    <w:styleLink w:val="WW8Num3"/>
    <w:lvl w:ilvl="0">
      <w:numFmt w:val="bullet"/>
      <w:pStyle w:val="bulletlist"/>
      <w:lvlText w:val=""/>
      <w:lvlJc w:val="left"/>
      <w:pPr>
        <w:ind w:left="648"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469017E"/>
    <w:multiLevelType w:val="multilevel"/>
    <w:tmpl w:val="B8C26A96"/>
    <w:styleLink w:val="WW8Num2"/>
    <w:lvl w:ilvl="0">
      <w:start w:val="1"/>
      <w:numFmt w:val="decimal"/>
      <w:lvlText w:val="%1 "/>
      <w:lvlJc w:val="left"/>
      <w:pPr>
        <w:ind w:left="0" w:firstLine="288"/>
      </w:pPr>
      <w:rPr>
        <w:rFonts w:ascii="Times New Roman" w:hAnsi="Times New Roman" w:cs="Times New Roman"/>
        <w:b w:val="0"/>
        <w:bCs w:val="0"/>
        <w:i w:val="0"/>
        <w:iCs w:val="0"/>
        <w:caps w:val="0"/>
        <w:smallCaps w:val="0"/>
        <w:strike w:val="0"/>
        <w:dstrike w:val="0"/>
        <w:vanish w:val="0"/>
        <w:color w:val="000000"/>
        <w:position w:val="0"/>
        <w:sz w:val="16"/>
        <w:szCs w:val="16"/>
        <w:vertAlign w:val="superscript"/>
        <w14:textOutline w14:w="0" w14:cap="rnd" w14:cmpd="sng" w14:algn="ctr">
          <w14:noFill/>
          <w14:prstDash w14:val="solid"/>
          <w14:bevel/>
        </w14:textOutli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0" w15:restartNumberingAfterBreak="0">
    <w:nsid w:val="58452364"/>
    <w:multiLevelType w:val="multilevel"/>
    <w:tmpl w:val="DF740070"/>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E2875A8"/>
    <w:multiLevelType w:val="multilevel"/>
    <w:tmpl w:val="02BC694A"/>
    <w:styleLink w:val="WW8Num4"/>
    <w:lvl w:ilvl="0">
      <w:start w:val="1"/>
      <w:numFmt w:val="lowerLetter"/>
      <w:pStyle w:val="tablefootnote"/>
      <w:lvlText w:val="%1."/>
      <w:lvlJc w:val="right"/>
      <w:pPr>
        <w:ind w:left="418" w:hanging="360"/>
      </w:pPr>
      <w:rPr>
        <w:rFonts w:ascii="Times New Roman" w:hAnsi="Times New Roman" w:cs="Times New Roman"/>
        <w:b w:val="0"/>
        <w:i w:val="0"/>
        <w:caps w:val="0"/>
        <w:smallCaps w:val="0"/>
        <w:strike w:val="0"/>
        <w:dstrike w:val="0"/>
        <w:vanish w:val="0"/>
        <w:color w:val="000000"/>
        <w:spacing w:val="0"/>
        <w:w w:val="100"/>
        <w:kern w:val="3"/>
        <w:position w:val="0"/>
        <w:sz w:val="16"/>
        <w:vertAlign w:val="baseline"/>
        <w14:textOutline w14:w="0" w14:cap="rnd" w14:cmpd="sng" w14:algn="ctr">
          <w14:noFill/>
          <w14:prstDash w14:val="solid"/>
          <w14:bevel/>
        </w14:textOutli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5FFF7F57"/>
    <w:multiLevelType w:val="multilevel"/>
    <w:tmpl w:val="19705AC8"/>
    <w:styleLink w:val="WW8Num5"/>
    <w:lvl w:ilvl="0">
      <w:start w:val="1"/>
      <w:numFmt w:val="decimal"/>
      <w:pStyle w:val="references0"/>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AB1449E"/>
    <w:multiLevelType w:val="hybridMultilevel"/>
    <w:tmpl w:val="333E18D4"/>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DC3293B"/>
    <w:multiLevelType w:val="singleLevel"/>
    <w:tmpl w:val="FFCCFAF0"/>
    <w:lvl w:ilvl="0">
      <w:start w:val="1"/>
      <w:numFmt w:val="decimal"/>
      <w:lvlText w:val="[%1]"/>
      <w:lvlJc w:val="left"/>
      <w:pPr>
        <w:tabs>
          <w:tab w:val="num" w:pos="360"/>
        </w:tabs>
        <w:ind w:left="360" w:hanging="360"/>
      </w:pPr>
      <w:rPr>
        <w:i w:val="0"/>
      </w:rPr>
    </w:lvl>
  </w:abstractNum>
  <w:abstractNum w:abstractNumId="2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7EDF1252"/>
    <w:multiLevelType w:val="multilevel"/>
    <w:tmpl w:val="EB968FFE"/>
    <w:styleLink w:val="WW8Num1"/>
    <w:lvl w:ilvl="0">
      <w:start w:val="1"/>
      <w:numFmt w:val="upperRoman"/>
      <w:lvlText w:val="%1."/>
      <w:lvlJc w:val="center"/>
      <w:pPr>
        <w:ind w:left="0" w:firstLine="216"/>
      </w:pPr>
      <w:rPr>
        <w:rFonts w:ascii="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3"/>
  </w:num>
  <w:num w:numId="14">
    <w:abstractNumId w:val="19"/>
  </w:num>
  <w:num w:numId="15">
    <w:abstractNumId w:val="16"/>
  </w:num>
  <w:num w:numId="16">
    <w:abstractNumId w:val="25"/>
  </w:num>
  <w:num w:numId="17">
    <w:abstractNumId w:val="5"/>
  </w:num>
  <w:num w:numId="18">
    <w:abstractNumId w:val="4"/>
  </w:num>
  <w:num w:numId="19">
    <w:abstractNumId w:val="24"/>
  </w:num>
  <w:num w:numId="20">
    <w:abstractNumId w:val="11"/>
  </w:num>
  <w:num w:numId="21">
    <w:abstractNumId w:val="8"/>
  </w:num>
  <w:num w:numId="22">
    <w:abstractNumId w:val="0"/>
  </w:num>
  <w:num w:numId="23">
    <w:abstractNumId w:val="0"/>
  </w:num>
  <w:num w:numId="24">
    <w:abstractNumId w:val="9"/>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4"/>
  </w:num>
  <w:num w:numId="29">
    <w:abstractNumId w:val="12"/>
  </w:num>
  <w:num w:numId="30">
    <w:abstractNumId w:val="26"/>
  </w:num>
  <w:num w:numId="31">
    <w:abstractNumId w:val="18"/>
  </w:num>
  <w:num w:numId="32">
    <w:abstractNumId w:val="17"/>
  </w:num>
  <w:num w:numId="33">
    <w:abstractNumId w:val="21"/>
  </w:num>
  <w:num w:numId="34">
    <w:abstractNumId w:val="22"/>
  </w:num>
  <w:num w:numId="35">
    <w:abstractNumId w:val="2"/>
  </w:num>
  <w:num w:numId="36">
    <w:abstractNumId w:val="20"/>
  </w:num>
  <w:num w:numId="37">
    <w:abstractNumId w:val="22"/>
    <w:lvlOverride w:ilvl="0">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hanes Dadian">
    <w15:presenceInfo w15:providerId="None" w15:userId="Ohanes Da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B5"/>
    <w:rsid w:val="000029F1"/>
    <w:rsid w:val="00003342"/>
    <w:rsid w:val="0002027C"/>
    <w:rsid w:val="00020C3C"/>
    <w:rsid w:val="00023B36"/>
    <w:rsid w:val="00024358"/>
    <w:rsid w:val="000249FF"/>
    <w:rsid w:val="00026750"/>
    <w:rsid w:val="00032345"/>
    <w:rsid w:val="000348FA"/>
    <w:rsid w:val="00036ED2"/>
    <w:rsid w:val="00040BD1"/>
    <w:rsid w:val="00043FF0"/>
    <w:rsid w:val="00045AE1"/>
    <w:rsid w:val="00047BB2"/>
    <w:rsid w:val="00055031"/>
    <w:rsid w:val="00056EBD"/>
    <w:rsid w:val="0005758B"/>
    <w:rsid w:val="000638EC"/>
    <w:rsid w:val="00070806"/>
    <w:rsid w:val="00074783"/>
    <w:rsid w:val="00077AE3"/>
    <w:rsid w:val="00077C95"/>
    <w:rsid w:val="000816B7"/>
    <w:rsid w:val="000849B0"/>
    <w:rsid w:val="000916CC"/>
    <w:rsid w:val="00093A41"/>
    <w:rsid w:val="00094FEB"/>
    <w:rsid w:val="00095ADE"/>
    <w:rsid w:val="00096C7C"/>
    <w:rsid w:val="00097611"/>
    <w:rsid w:val="00097D4B"/>
    <w:rsid w:val="000A1C1B"/>
    <w:rsid w:val="000A2E05"/>
    <w:rsid w:val="000A34F8"/>
    <w:rsid w:val="000B05AE"/>
    <w:rsid w:val="000B18F8"/>
    <w:rsid w:val="000B5E31"/>
    <w:rsid w:val="000C472A"/>
    <w:rsid w:val="000E04E2"/>
    <w:rsid w:val="000E0A12"/>
    <w:rsid w:val="000E5B8D"/>
    <w:rsid w:val="000E6149"/>
    <w:rsid w:val="000F445E"/>
    <w:rsid w:val="000F5023"/>
    <w:rsid w:val="000F5E2D"/>
    <w:rsid w:val="00104605"/>
    <w:rsid w:val="00106548"/>
    <w:rsid w:val="00106712"/>
    <w:rsid w:val="001163A8"/>
    <w:rsid w:val="00120AA2"/>
    <w:rsid w:val="00121E06"/>
    <w:rsid w:val="001250F0"/>
    <w:rsid w:val="00130AB7"/>
    <w:rsid w:val="001311E6"/>
    <w:rsid w:val="00136C17"/>
    <w:rsid w:val="00140187"/>
    <w:rsid w:val="00141DAA"/>
    <w:rsid w:val="00142D0C"/>
    <w:rsid w:val="0014339F"/>
    <w:rsid w:val="00153239"/>
    <w:rsid w:val="001555B4"/>
    <w:rsid w:val="001558C8"/>
    <w:rsid w:val="00166668"/>
    <w:rsid w:val="0018267F"/>
    <w:rsid w:val="001845BC"/>
    <w:rsid w:val="001845FF"/>
    <w:rsid w:val="001849BD"/>
    <w:rsid w:val="00185718"/>
    <w:rsid w:val="00185A3F"/>
    <w:rsid w:val="001864C1"/>
    <w:rsid w:val="00190BF4"/>
    <w:rsid w:val="00191BCF"/>
    <w:rsid w:val="001925DC"/>
    <w:rsid w:val="0019366E"/>
    <w:rsid w:val="001957D5"/>
    <w:rsid w:val="001B0471"/>
    <w:rsid w:val="001B6C69"/>
    <w:rsid w:val="001C2834"/>
    <w:rsid w:val="001C4D58"/>
    <w:rsid w:val="001D27D7"/>
    <w:rsid w:val="001D79FC"/>
    <w:rsid w:val="001D7EA6"/>
    <w:rsid w:val="001E0090"/>
    <w:rsid w:val="001E32C2"/>
    <w:rsid w:val="001E6D49"/>
    <w:rsid w:val="001E71D3"/>
    <w:rsid w:val="001F54C0"/>
    <w:rsid w:val="001F6979"/>
    <w:rsid w:val="001F6E96"/>
    <w:rsid w:val="002003F6"/>
    <w:rsid w:val="002016DF"/>
    <w:rsid w:val="002062EA"/>
    <w:rsid w:val="0021335F"/>
    <w:rsid w:val="002228E3"/>
    <w:rsid w:val="00223974"/>
    <w:rsid w:val="00223DC4"/>
    <w:rsid w:val="0022635A"/>
    <w:rsid w:val="002435A8"/>
    <w:rsid w:val="00245EF0"/>
    <w:rsid w:val="00247ED1"/>
    <w:rsid w:val="002510FD"/>
    <w:rsid w:val="002559F1"/>
    <w:rsid w:val="0025786B"/>
    <w:rsid w:val="002655D6"/>
    <w:rsid w:val="0027125C"/>
    <w:rsid w:val="00275314"/>
    <w:rsid w:val="00277027"/>
    <w:rsid w:val="00284CB2"/>
    <w:rsid w:val="00285634"/>
    <w:rsid w:val="00285B72"/>
    <w:rsid w:val="00287DB7"/>
    <w:rsid w:val="002922DD"/>
    <w:rsid w:val="00297D8E"/>
    <w:rsid w:val="002A365C"/>
    <w:rsid w:val="002A4890"/>
    <w:rsid w:val="002B7374"/>
    <w:rsid w:val="002C32D7"/>
    <w:rsid w:val="002C4548"/>
    <w:rsid w:val="002C7011"/>
    <w:rsid w:val="002D1779"/>
    <w:rsid w:val="002D25EA"/>
    <w:rsid w:val="002D46A1"/>
    <w:rsid w:val="002D6335"/>
    <w:rsid w:val="002E0EEA"/>
    <w:rsid w:val="002E182A"/>
    <w:rsid w:val="002E5805"/>
    <w:rsid w:val="002E6685"/>
    <w:rsid w:val="002F33C8"/>
    <w:rsid w:val="00302CD1"/>
    <w:rsid w:val="003030D0"/>
    <w:rsid w:val="00303A84"/>
    <w:rsid w:val="003049A6"/>
    <w:rsid w:val="00307E42"/>
    <w:rsid w:val="003105E9"/>
    <w:rsid w:val="00310FBC"/>
    <w:rsid w:val="003146E8"/>
    <w:rsid w:val="00320E7F"/>
    <w:rsid w:val="00332E0E"/>
    <w:rsid w:val="00333834"/>
    <w:rsid w:val="00333CE2"/>
    <w:rsid w:val="00334727"/>
    <w:rsid w:val="00335726"/>
    <w:rsid w:val="00341358"/>
    <w:rsid w:val="003440FD"/>
    <w:rsid w:val="0035177E"/>
    <w:rsid w:val="003548EA"/>
    <w:rsid w:val="00360728"/>
    <w:rsid w:val="00362264"/>
    <w:rsid w:val="003656CE"/>
    <w:rsid w:val="00366428"/>
    <w:rsid w:val="00366981"/>
    <w:rsid w:val="00367716"/>
    <w:rsid w:val="003708E6"/>
    <w:rsid w:val="003812BC"/>
    <w:rsid w:val="003873B9"/>
    <w:rsid w:val="003873DA"/>
    <w:rsid w:val="0039455C"/>
    <w:rsid w:val="003952E4"/>
    <w:rsid w:val="00395896"/>
    <w:rsid w:val="003A08EA"/>
    <w:rsid w:val="003A3C35"/>
    <w:rsid w:val="003B1721"/>
    <w:rsid w:val="003B23B8"/>
    <w:rsid w:val="003B68C0"/>
    <w:rsid w:val="003D08E4"/>
    <w:rsid w:val="003D0BCE"/>
    <w:rsid w:val="003D1637"/>
    <w:rsid w:val="003E46A2"/>
    <w:rsid w:val="0040100B"/>
    <w:rsid w:val="00402AC9"/>
    <w:rsid w:val="00406497"/>
    <w:rsid w:val="00407924"/>
    <w:rsid w:val="004101C4"/>
    <w:rsid w:val="004178EE"/>
    <w:rsid w:val="004272A8"/>
    <w:rsid w:val="00433645"/>
    <w:rsid w:val="00440155"/>
    <w:rsid w:val="0044501D"/>
    <w:rsid w:val="00452DB5"/>
    <w:rsid w:val="0046353A"/>
    <w:rsid w:val="0046470F"/>
    <w:rsid w:val="00465EEE"/>
    <w:rsid w:val="00467A14"/>
    <w:rsid w:val="00467DFD"/>
    <w:rsid w:val="00471502"/>
    <w:rsid w:val="00473FCA"/>
    <w:rsid w:val="00480142"/>
    <w:rsid w:val="00480C80"/>
    <w:rsid w:val="0049483F"/>
    <w:rsid w:val="00494FD3"/>
    <w:rsid w:val="004A2918"/>
    <w:rsid w:val="004A383E"/>
    <w:rsid w:val="004B048D"/>
    <w:rsid w:val="004B1BE6"/>
    <w:rsid w:val="004B28E6"/>
    <w:rsid w:val="004B3AE8"/>
    <w:rsid w:val="004B4CB6"/>
    <w:rsid w:val="004C4839"/>
    <w:rsid w:val="004C5D3C"/>
    <w:rsid w:val="004C63A1"/>
    <w:rsid w:val="004D0501"/>
    <w:rsid w:val="004D255A"/>
    <w:rsid w:val="004D3338"/>
    <w:rsid w:val="004D3965"/>
    <w:rsid w:val="004D73AE"/>
    <w:rsid w:val="004E0329"/>
    <w:rsid w:val="004E0A15"/>
    <w:rsid w:val="004E2246"/>
    <w:rsid w:val="004E4651"/>
    <w:rsid w:val="004E4D2D"/>
    <w:rsid w:val="004E7074"/>
    <w:rsid w:val="004F582D"/>
    <w:rsid w:val="004F6377"/>
    <w:rsid w:val="00500705"/>
    <w:rsid w:val="00503B63"/>
    <w:rsid w:val="00503D61"/>
    <w:rsid w:val="00506960"/>
    <w:rsid w:val="00510BAD"/>
    <w:rsid w:val="00522F80"/>
    <w:rsid w:val="0052483F"/>
    <w:rsid w:val="00524887"/>
    <w:rsid w:val="00524B93"/>
    <w:rsid w:val="00531BF2"/>
    <w:rsid w:val="005323AE"/>
    <w:rsid w:val="00536520"/>
    <w:rsid w:val="005425F5"/>
    <w:rsid w:val="0054695A"/>
    <w:rsid w:val="00555E20"/>
    <w:rsid w:val="00563AC2"/>
    <w:rsid w:val="00564001"/>
    <w:rsid w:val="00571CDB"/>
    <w:rsid w:val="00572021"/>
    <w:rsid w:val="00576DF8"/>
    <w:rsid w:val="00581023"/>
    <w:rsid w:val="0058178D"/>
    <w:rsid w:val="0058755C"/>
    <w:rsid w:val="00593591"/>
    <w:rsid w:val="005953B2"/>
    <w:rsid w:val="005977FB"/>
    <w:rsid w:val="005A1481"/>
    <w:rsid w:val="005A6D59"/>
    <w:rsid w:val="005B32A5"/>
    <w:rsid w:val="005B5E13"/>
    <w:rsid w:val="005B73E1"/>
    <w:rsid w:val="005C0338"/>
    <w:rsid w:val="005C35B6"/>
    <w:rsid w:val="005C3C09"/>
    <w:rsid w:val="005C517A"/>
    <w:rsid w:val="005C51F1"/>
    <w:rsid w:val="005C5D8A"/>
    <w:rsid w:val="005C72BD"/>
    <w:rsid w:val="005D382E"/>
    <w:rsid w:val="005E1ACA"/>
    <w:rsid w:val="005E1F0D"/>
    <w:rsid w:val="005E5767"/>
    <w:rsid w:val="005E58B6"/>
    <w:rsid w:val="005F03D5"/>
    <w:rsid w:val="005F05C4"/>
    <w:rsid w:val="005F41E2"/>
    <w:rsid w:val="00601EB6"/>
    <w:rsid w:val="00606F66"/>
    <w:rsid w:val="00607633"/>
    <w:rsid w:val="00613631"/>
    <w:rsid w:val="00613F4B"/>
    <w:rsid w:val="0062235C"/>
    <w:rsid w:val="00626448"/>
    <w:rsid w:val="0063315D"/>
    <w:rsid w:val="006353F8"/>
    <w:rsid w:val="00635C65"/>
    <w:rsid w:val="00642D94"/>
    <w:rsid w:val="00643785"/>
    <w:rsid w:val="00644A9F"/>
    <w:rsid w:val="006517B3"/>
    <w:rsid w:val="00665301"/>
    <w:rsid w:val="00665946"/>
    <w:rsid w:val="00666483"/>
    <w:rsid w:val="006815B5"/>
    <w:rsid w:val="00683F34"/>
    <w:rsid w:val="00683FEA"/>
    <w:rsid w:val="00686ABF"/>
    <w:rsid w:val="00695472"/>
    <w:rsid w:val="006A18F3"/>
    <w:rsid w:val="006A3873"/>
    <w:rsid w:val="006B26F3"/>
    <w:rsid w:val="006B2BC4"/>
    <w:rsid w:val="006B2C75"/>
    <w:rsid w:val="006C751B"/>
    <w:rsid w:val="006D03CF"/>
    <w:rsid w:val="006D22F5"/>
    <w:rsid w:val="006E17A8"/>
    <w:rsid w:val="006E3088"/>
    <w:rsid w:val="006E627C"/>
    <w:rsid w:val="00702D67"/>
    <w:rsid w:val="007057B3"/>
    <w:rsid w:val="0070693E"/>
    <w:rsid w:val="00707D30"/>
    <w:rsid w:val="00710F1A"/>
    <w:rsid w:val="00730CBC"/>
    <w:rsid w:val="0073223C"/>
    <w:rsid w:val="007354E4"/>
    <w:rsid w:val="00737CDF"/>
    <w:rsid w:val="0074226A"/>
    <w:rsid w:val="00743EA4"/>
    <w:rsid w:val="00745CD2"/>
    <w:rsid w:val="0076036C"/>
    <w:rsid w:val="0076331D"/>
    <w:rsid w:val="00767C07"/>
    <w:rsid w:val="0077387F"/>
    <w:rsid w:val="007813A0"/>
    <w:rsid w:val="00782625"/>
    <w:rsid w:val="00783DAC"/>
    <w:rsid w:val="00790C13"/>
    <w:rsid w:val="00792FF4"/>
    <w:rsid w:val="007A6EBD"/>
    <w:rsid w:val="007A7F0B"/>
    <w:rsid w:val="007B0EA1"/>
    <w:rsid w:val="007B292A"/>
    <w:rsid w:val="007B2AC4"/>
    <w:rsid w:val="007B6616"/>
    <w:rsid w:val="007C2093"/>
    <w:rsid w:val="007C532C"/>
    <w:rsid w:val="007D1AB0"/>
    <w:rsid w:val="007D289C"/>
    <w:rsid w:val="007D42C1"/>
    <w:rsid w:val="007D47DC"/>
    <w:rsid w:val="007E3E0A"/>
    <w:rsid w:val="007E6DE9"/>
    <w:rsid w:val="007F66A2"/>
    <w:rsid w:val="007F78CF"/>
    <w:rsid w:val="0080209E"/>
    <w:rsid w:val="00804447"/>
    <w:rsid w:val="008047B2"/>
    <w:rsid w:val="008057C3"/>
    <w:rsid w:val="008063C8"/>
    <w:rsid w:val="00810F35"/>
    <w:rsid w:val="00811C08"/>
    <w:rsid w:val="0081295E"/>
    <w:rsid w:val="008228AA"/>
    <w:rsid w:val="00835A03"/>
    <w:rsid w:val="00842B04"/>
    <w:rsid w:val="00845393"/>
    <w:rsid w:val="00845852"/>
    <w:rsid w:val="008464B8"/>
    <w:rsid w:val="00846F8F"/>
    <w:rsid w:val="00854011"/>
    <w:rsid w:val="00856FA6"/>
    <w:rsid w:val="008667A7"/>
    <w:rsid w:val="00871A1F"/>
    <w:rsid w:val="00874A53"/>
    <w:rsid w:val="00876C93"/>
    <w:rsid w:val="00877A92"/>
    <w:rsid w:val="008806C3"/>
    <w:rsid w:val="00881C95"/>
    <w:rsid w:val="00883810"/>
    <w:rsid w:val="008846DC"/>
    <w:rsid w:val="008862C9"/>
    <w:rsid w:val="00894CA7"/>
    <w:rsid w:val="008960CB"/>
    <w:rsid w:val="00896D35"/>
    <w:rsid w:val="008A2064"/>
    <w:rsid w:val="008B20D3"/>
    <w:rsid w:val="008B4163"/>
    <w:rsid w:val="008C1945"/>
    <w:rsid w:val="008C7282"/>
    <w:rsid w:val="008D097D"/>
    <w:rsid w:val="008D1790"/>
    <w:rsid w:val="008D3E15"/>
    <w:rsid w:val="008D3F23"/>
    <w:rsid w:val="008D67C7"/>
    <w:rsid w:val="008D7137"/>
    <w:rsid w:val="008E1266"/>
    <w:rsid w:val="008E2B12"/>
    <w:rsid w:val="008E6803"/>
    <w:rsid w:val="008F2357"/>
    <w:rsid w:val="008F51CE"/>
    <w:rsid w:val="008F7E9F"/>
    <w:rsid w:val="00900CD8"/>
    <w:rsid w:val="0090266A"/>
    <w:rsid w:val="0090619A"/>
    <w:rsid w:val="00913D81"/>
    <w:rsid w:val="009159E3"/>
    <w:rsid w:val="009221F4"/>
    <w:rsid w:val="0092622B"/>
    <w:rsid w:val="0092751A"/>
    <w:rsid w:val="00935086"/>
    <w:rsid w:val="009420EC"/>
    <w:rsid w:val="009458BE"/>
    <w:rsid w:val="00947C6C"/>
    <w:rsid w:val="00950783"/>
    <w:rsid w:val="00953957"/>
    <w:rsid w:val="009553A5"/>
    <w:rsid w:val="00955A85"/>
    <w:rsid w:val="00965AB8"/>
    <w:rsid w:val="00966085"/>
    <w:rsid w:val="0097779D"/>
    <w:rsid w:val="00982C1F"/>
    <w:rsid w:val="0098505D"/>
    <w:rsid w:val="00986900"/>
    <w:rsid w:val="0098712B"/>
    <w:rsid w:val="009942FB"/>
    <w:rsid w:val="00995BFC"/>
    <w:rsid w:val="00997659"/>
    <w:rsid w:val="009A2446"/>
    <w:rsid w:val="009A603D"/>
    <w:rsid w:val="009A68D3"/>
    <w:rsid w:val="009C066B"/>
    <w:rsid w:val="009C2E70"/>
    <w:rsid w:val="009D192D"/>
    <w:rsid w:val="009D5025"/>
    <w:rsid w:val="009D66E6"/>
    <w:rsid w:val="009E5D7A"/>
    <w:rsid w:val="009F3B30"/>
    <w:rsid w:val="009F49C6"/>
    <w:rsid w:val="009F66E1"/>
    <w:rsid w:val="00A00151"/>
    <w:rsid w:val="00A0336B"/>
    <w:rsid w:val="00A03947"/>
    <w:rsid w:val="00A03FF7"/>
    <w:rsid w:val="00A05406"/>
    <w:rsid w:val="00A1423D"/>
    <w:rsid w:val="00A14857"/>
    <w:rsid w:val="00A14EC5"/>
    <w:rsid w:val="00A151E8"/>
    <w:rsid w:val="00A21261"/>
    <w:rsid w:val="00A30AC1"/>
    <w:rsid w:val="00A32CC4"/>
    <w:rsid w:val="00A37D55"/>
    <w:rsid w:val="00A40215"/>
    <w:rsid w:val="00A44797"/>
    <w:rsid w:val="00A46876"/>
    <w:rsid w:val="00A46D47"/>
    <w:rsid w:val="00A47B5A"/>
    <w:rsid w:val="00A500A3"/>
    <w:rsid w:val="00A6348D"/>
    <w:rsid w:val="00A66244"/>
    <w:rsid w:val="00A6763B"/>
    <w:rsid w:val="00A71C2C"/>
    <w:rsid w:val="00A75A46"/>
    <w:rsid w:val="00A8079C"/>
    <w:rsid w:val="00A81C0D"/>
    <w:rsid w:val="00A81DFE"/>
    <w:rsid w:val="00A82EDD"/>
    <w:rsid w:val="00A86B22"/>
    <w:rsid w:val="00A86EF9"/>
    <w:rsid w:val="00A900F3"/>
    <w:rsid w:val="00A91501"/>
    <w:rsid w:val="00A920A1"/>
    <w:rsid w:val="00A97BD1"/>
    <w:rsid w:val="00AA6A87"/>
    <w:rsid w:val="00AC52A9"/>
    <w:rsid w:val="00AC54D7"/>
    <w:rsid w:val="00AC5511"/>
    <w:rsid w:val="00AC7156"/>
    <w:rsid w:val="00AD3E41"/>
    <w:rsid w:val="00AD400B"/>
    <w:rsid w:val="00AD6471"/>
    <w:rsid w:val="00AE090B"/>
    <w:rsid w:val="00AE444F"/>
    <w:rsid w:val="00AF4556"/>
    <w:rsid w:val="00AF5E7F"/>
    <w:rsid w:val="00B0128C"/>
    <w:rsid w:val="00B1024E"/>
    <w:rsid w:val="00B13958"/>
    <w:rsid w:val="00B14719"/>
    <w:rsid w:val="00B1482A"/>
    <w:rsid w:val="00B21F4F"/>
    <w:rsid w:val="00B22511"/>
    <w:rsid w:val="00B31230"/>
    <w:rsid w:val="00B34505"/>
    <w:rsid w:val="00B37A68"/>
    <w:rsid w:val="00B4020A"/>
    <w:rsid w:val="00B4450D"/>
    <w:rsid w:val="00B44A90"/>
    <w:rsid w:val="00B450DC"/>
    <w:rsid w:val="00B45114"/>
    <w:rsid w:val="00B45FDE"/>
    <w:rsid w:val="00B52009"/>
    <w:rsid w:val="00B53FC4"/>
    <w:rsid w:val="00B5728F"/>
    <w:rsid w:val="00B61A3D"/>
    <w:rsid w:val="00B71428"/>
    <w:rsid w:val="00B726CA"/>
    <w:rsid w:val="00B72906"/>
    <w:rsid w:val="00B72BD4"/>
    <w:rsid w:val="00B74859"/>
    <w:rsid w:val="00B7665E"/>
    <w:rsid w:val="00B76699"/>
    <w:rsid w:val="00B8197A"/>
    <w:rsid w:val="00B83672"/>
    <w:rsid w:val="00B90E4C"/>
    <w:rsid w:val="00B92890"/>
    <w:rsid w:val="00BA5333"/>
    <w:rsid w:val="00BB1EEB"/>
    <w:rsid w:val="00BB34C4"/>
    <w:rsid w:val="00BC1944"/>
    <w:rsid w:val="00BC1FAD"/>
    <w:rsid w:val="00BC4F7E"/>
    <w:rsid w:val="00BD0AFA"/>
    <w:rsid w:val="00BE0234"/>
    <w:rsid w:val="00BE0ECD"/>
    <w:rsid w:val="00BE21EF"/>
    <w:rsid w:val="00BE2C5C"/>
    <w:rsid w:val="00BE4F57"/>
    <w:rsid w:val="00BF3D8E"/>
    <w:rsid w:val="00C070E3"/>
    <w:rsid w:val="00C207AA"/>
    <w:rsid w:val="00C21E94"/>
    <w:rsid w:val="00C23D85"/>
    <w:rsid w:val="00C247A3"/>
    <w:rsid w:val="00C256DC"/>
    <w:rsid w:val="00C25EA6"/>
    <w:rsid w:val="00C271F3"/>
    <w:rsid w:val="00C313AB"/>
    <w:rsid w:val="00C41250"/>
    <w:rsid w:val="00C41CF3"/>
    <w:rsid w:val="00C426C7"/>
    <w:rsid w:val="00C43CF3"/>
    <w:rsid w:val="00C43DB5"/>
    <w:rsid w:val="00C4438F"/>
    <w:rsid w:val="00C46586"/>
    <w:rsid w:val="00C51572"/>
    <w:rsid w:val="00C53C16"/>
    <w:rsid w:val="00C56F1A"/>
    <w:rsid w:val="00C57162"/>
    <w:rsid w:val="00C6134D"/>
    <w:rsid w:val="00C77AA6"/>
    <w:rsid w:val="00C82A99"/>
    <w:rsid w:val="00C83946"/>
    <w:rsid w:val="00C83CAA"/>
    <w:rsid w:val="00C843C3"/>
    <w:rsid w:val="00C9261B"/>
    <w:rsid w:val="00C930C0"/>
    <w:rsid w:val="00CA545E"/>
    <w:rsid w:val="00CA63D0"/>
    <w:rsid w:val="00CB06C7"/>
    <w:rsid w:val="00CB1062"/>
    <w:rsid w:val="00CB19D5"/>
    <w:rsid w:val="00CB58F3"/>
    <w:rsid w:val="00CB66C4"/>
    <w:rsid w:val="00CC1CAB"/>
    <w:rsid w:val="00CC248F"/>
    <w:rsid w:val="00CC43B7"/>
    <w:rsid w:val="00CC5205"/>
    <w:rsid w:val="00CC7330"/>
    <w:rsid w:val="00CD5494"/>
    <w:rsid w:val="00CE1D0F"/>
    <w:rsid w:val="00CE7771"/>
    <w:rsid w:val="00D00198"/>
    <w:rsid w:val="00D001B9"/>
    <w:rsid w:val="00D07200"/>
    <w:rsid w:val="00D110A8"/>
    <w:rsid w:val="00D11AEE"/>
    <w:rsid w:val="00D11B6A"/>
    <w:rsid w:val="00D13823"/>
    <w:rsid w:val="00D160F2"/>
    <w:rsid w:val="00D16143"/>
    <w:rsid w:val="00D16D52"/>
    <w:rsid w:val="00D31ED2"/>
    <w:rsid w:val="00D33C17"/>
    <w:rsid w:val="00D36AE9"/>
    <w:rsid w:val="00D37CF8"/>
    <w:rsid w:val="00D46BE3"/>
    <w:rsid w:val="00D474A8"/>
    <w:rsid w:val="00D51EB6"/>
    <w:rsid w:val="00D5326C"/>
    <w:rsid w:val="00D53C43"/>
    <w:rsid w:val="00D5518B"/>
    <w:rsid w:val="00D61E49"/>
    <w:rsid w:val="00D638CC"/>
    <w:rsid w:val="00D72A92"/>
    <w:rsid w:val="00D730B5"/>
    <w:rsid w:val="00D75DC4"/>
    <w:rsid w:val="00D770D0"/>
    <w:rsid w:val="00D84AA3"/>
    <w:rsid w:val="00D85D5B"/>
    <w:rsid w:val="00D868EC"/>
    <w:rsid w:val="00D90FC3"/>
    <w:rsid w:val="00D9538D"/>
    <w:rsid w:val="00D974EC"/>
    <w:rsid w:val="00DA045E"/>
    <w:rsid w:val="00DA1D35"/>
    <w:rsid w:val="00DA3533"/>
    <w:rsid w:val="00DA40B5"/>
    <w:rsid w:val="00DA445E"/>
    <w:rsid w:val="00DB33EE"/>
    <w:rsid w:val="00DB413F"/>
    <w:rsid w:val="00DB6439"/>
    <w:rsid w:val="00DB7210"/>
    <w:rsid w:val="00DC07BE"/>
    <w:rsid w:val="00DC1473"/>
    <w:rsid w:val="00DC154B"/>
    <w:rsid w:val="00DC3295"/>
    <w:rsid w:val="00DD3593"/>
    <w:rsid w:val="00DD47F6"/>
    <w:rsid w:val="00DD5899"/>
    <w:rsid w:val="00DF580E"/>
    <w:rsid w:val="00DF6B48"/>
    <w:rsid w:val="00DF7AC2"/>
    <w:rsid w:val="00E10AA3"/>
    <w:rsid w:val="00E11CF5"/>
    <w:rsid w:val="00E13EE7"/>
    <w:rsid w:val="00E14460"/>
    <w:rsid w:val="00E14B94"/>
    <w:rsid w:val="00E1507A"/>
    <w:rsid w:val="00E274E0"/>
    <w:rsid w:val="00E27BBC"/>
    <w:rsid w:val="00E40B79"/>
    <w:rsid w:val="00E42446"/>
    <w:rsid w:val="00E47FC6"/>
    <w:rsid w:val="00E55781"/>
    <w:rsid w:val="00E557E2"/>
    <w:rsid w:val="00E632EA"/>
    <w:rsid w:val="00E63F03"/>
    <w:rsid w:val="00E66CE3"/>
    <w:rsid w:val="00E75B49"/>
    <w:rsid w:val="00E80BB2"/>
    <w:rsid w:val="00EB25D4"/>
    <w:rsid w:val="00EB4232"/>
    <w:rsid w:val="00EC4154"/>
    <w:rsid w:val="00EC59C1"/>
    <w:rsid w:val="00ED0068"/>
    <w:rsid w:val="00ED4B01"/>
    <w:rsid w:val="00ED4FD1"/>
    <w:rsid w:val="00ED69B8"/>
    <w:rsid w:val="00EE1771"/>
    <w:rsid w:val="00EE59E2"/>
    <w:rsid w:val="00EE7BB8"/>
    <w:rsid w:val="00EF6742"/>
    <w:rsid w:val="00EF71BE"/>
    <w:rsid w:val="00F051E1"/>
    <w:rsid w:val="00F07473"/>
    <w:rsid w:val="00F1074F"/>
    <w:rsid w:val="00F1131A"/>
    <w:rsid w:val="00F22DDD"/>
    <w:rsid w:val="00F23D9C"/>
    <w:rsid w:val="00F24ABC"/>
    <w:rsid w:val="00F305BC"/>
    <w:rsid w:val="00F3191D"/>
    <w:rsid w:val="00F367CC"/>
    <w:rsid w:val="00F36EBE"/>
    <w:rsid w:val="00F42DA3"/>
    <w:rsid w:val="00F441CC"/>
    <w:rsid w:val="00F4519A"/>
    <w:rsid w:val="00F51DA7"/>
    <w:rsid w:val="00F540A6"/>
    <w:rsid w:val="00F563A9"/>
    <w:rsid w:val="00F6217B"/>
    <w:rsid w:val="00F63153"/>
    <w:rsid w:val="00F646F0"/>
    <w:rsid w:val="00F6615A"/>
    <w:rsid w:val="00F6702D"/>
    <w:rsid w:val="00F70B05"/>
    <w:rsid w:val="00F76A45"/>
    <w:rsid w:val="00F81535"/>
    <w:rsid w:val="00F8178F"/>
    <w:rsid w:val="00F837C8"/>
    <w:rsid w:val="00F92627"/>
    <w:rsid w:val="00F94005"/>
    <w:rsid w:val="00F95B4C"/>
    <w:rsid w:val="00F9664B"/>
    <w:rsid w:val="00F9724F"/>
    <w:rsid w:val="00FA0DD4"/>
    <w:rsid w:val="00FA1326"/>
    <w:rsid w:val="00FA60DE"/>
    <w:rsid w:val="00FA7C72"/>
    <w:rsid w:val="00FB119B"/>
    <w:rsid w:val="00FC35A3"/>
    <w:rsid w:val="00FC5F9C"/>
    <w:rsid w:val="00FC66AD"/>
    <w:rsid w:val="00FC6AD3"/>
    <w:rsid w:val="00FD0536"/>
    <w:rsid w:val="00FD16B1"/>
    <w:rsid w:val="00FE15AA"/>
    <w:rsid w:val="00FE233D"/>
    <w:rsid w:val="00FE26C2"/>
    <w:rsid w:val="00FE516C"/>
    <w:rsid w:val="00FE70A8"/>
    <w:rsid w:val="00FF3683"/>
    <w:rsid w:val="00FF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3894BE-4B89-429A-892D-D3743922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9BD"/>
    <w:pPr>
      <w:autoSpaceDE w:val="0"/>
      <w:autoSpaceDN w:val="0"/>
    </w:pPr>
  </w:style>
  <w:style w:type="paragraph" w:styleId="Heading1">
    <w:name w:val="heading 1"/>
    <w:basedOn w:val="Normal"/>
    <w:next w:val="Normal"/>
    <w:qFormat/>
    <w:pPr>
      <w:keepNext/>
      <w:numPr>
        <w:numId w:val="43"/>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43"/>
      </w:numPr>
      <w:spacing w:before="120" w:after="60"/>
      <w:outlineLvl w:val="1"/>
    </w:pPr>
    <w:rPr>
      <w:i/>
      <w:iCs/>
    </w:rPr>
  </w:style>
  <w:style w:type="paragraph" w:styleId="Heading3">
    <w:name w:val="heading 3"/>
    <w:basedOn w:val="Normal"/>
    <w:next w:val="Normal"/>
    <w:qFormat/>
    <w:pPr>
      <w:keepNext/>
      <w:numPr>
        <w:ilvl w:val="2"/>
        <w:numId w:val="43"/>
      </w:numPr>
      <w:outlineLvl w:val="2"/>
    </w:pPr>
    <w:rPr>
      <w:i/>
      <w:iCs/>
    </w:rPr>
  </w:style>
  <w:style w:type="paragraph" w:styleId="Heading4">
    <w:name w:val="heading 4"/>
    <w:basedOn w:val="Normal"/>
    <w:next w:val="Normal"/>
    <w:qFormat/>
    <w:pPr>
      <w:keepNext/>
      <w:numPr>
        <w:ilvl w:val="3"/>
        <w:numId w:val="43"/>
      </w:numPr>
      <w:spacing w:before="240" w:after="60"/>
      <w:outlineLvl w:val="3"/>
    </w:pPr>
    <w:rPr>
      <w:i/>
      <w:iCs/>
      <w:sz w:val="18"/>
      <w:szCs w:val="18"/>
    </w:rPr>
  </w:style>
  <w:style w:type="paragraph" w:styleId="Heading5">
    <w:name w:val="heading 5"/>
    <w:basedOn w:val="Normal"/>
    <w:next w:val="Normal"/>
    <w:qFormat/>
    <w:pPr>
      <w:numPr>
        <w:ilvl w:val="4"/>
        <w:numId w:val="43"/>
      </w:numPr>
      <w:spacing w:before="240" w:after="60"/>
      <w:outlineLvl w:val="4"/>
    </w:pPr>
    <w:rPr>
      <w:sz w:val="18"/>
      <w:szCs w:val="18"/>
    </w:rPr>
  </w:style>
  <w:style w:type="paragraph" w:styleId="Heading6">
    <w:name w:val="heading 6"/>
    <w:basedOn w:val="Normal"/>
    <w:next w:val="Normal"/>
    <w:qFormat/>
    <w:pPr>
      <w:numPr>
        <w:ilvl w:val="5"/>
        <w:numId w:val="43"/>
      </w:numPr>
      <w:spacing w:before="240" w:after="60"/>
      <w:outlineLvl w:val="5"/>
    </w:pPr>
    <w:rPr>
      <w:i/>
      <w:iCs/>
      <w:sz w:val="16"/>
      <w:szCs w:val="16"/>
    </w:rPr>
  </w:style>
  <w:style w:type="paragraph" w:styleId="Heading7">
    <w:name w:val="heading 7"/>
    <w:basedOn w:val="Normal"/>
    <w:next w:val="Normal"/>
    <w:qFormat/>
    <w:pPr>
      <w:numPr>
        <w:ilvl w:val="6"/>
        <w:numId w:val="43"/>
      </w:numPr>
      <w:spacing w:before="240" w:after="60"/>
      <w:outlineLvl w:val="6"/>
    </w:pPr>
    <w:rPr>
      <w:sz w:val="16"/>
      <w:szCs w:val="16"/>
    </w:rPr>
  </w:style>
  <w:style w:type="paragraph" w:styleId="Heading8">
    <w:name w:val="heading 8"/>
    <w:basedOn w:val="Normal"/>
    <w:next w:val="Normal"/>
    <w:qFormat/>
    <w:pPr>
      <w:numPr>
        <w:ilvl w:val="7"/>
        <w:numId w:val="43"/>
      </w:numPr>
      <w:spacing w:before="240" w:after="60"/>
      <w:outlineLvl w:val="7"/>
    </w:pPr>
    <w:rPr>
      <w:i/>
      <w:iCs/>
      <w:sz w:val="16"/>
      <w:szCs w:val="16"/>
    </w:rPr>
  </w:style>
  <w:style w:type="paragraph" w:styleId="Heading9">
    <w:name w:val="heading 9"/>
    <w:basedOn w:val="Normal"/>
    <w:next w:val="Normal"/>
    <w:qFormat/>
    <w:pPr>
      <w:numPr>
        <w:ilvl w:val="8"/>
        <w:numId w:val="43"/>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F6217B"/>
    <w:pPr>
      <w:spacing w:after="120"/>
    </w:pPr>
  </w:style>
  <w:style w:type="character" w:customStyle="1" w:styleId="BodyTextChar">
    <w:name w:val="Body Text Char"/>
    <w:basedOn w:val="DefaultParagraphFont"/>
    <w:link w:val="BodyText"/>
    <w:rsid w:val="00F6217B"/>
  </w:style>
  <w:style w:type="character" w:customStyle="1" w:styleId="TitleChar">
    <w:name w:val="Title Char"/>
    <w:link w:val="Title"/>
    <w:uiPriority w:val="10"/>
    <w:rsid w:val="005953B2"/>
    <w:rPr>
      <w:b/>
      <w:kern w:val="28"/>
      <w:sz w:val="32"/>
      <w:szCs w:val="48"/>
    </w:rPr>
  </w:style>
  <w:style w:type="paragraph" w:styleId="ListParagraph">
    <w:name w:val="List Paragraph"/>
    <w:basedOn w:val="Normal"/>
    <w:uiPriority w:val="34"/>
    <w:qFormat/>
    <w:rsid w:val="00074783"/>
    <w:pPr>
      <w:autoSpaceDE/>
      <w:autoSpaceDN/>
      <w:spacing w:after="200" w:line="276" w:lineRule="auto"/>
      <w:ind w:left="720"/>
      <w:contextualSpacing/>
    </w:pPr>
    <w:rPr>
      <w:rFonts w:ascii="Calibri" w:eastAsia="Calibri" w:hAnsi="Calibri"/>
      <w:sz w:val="22"/>
      <w:szCs w:val="22"/>
    </w:rPr>
  </w:style>
  <w:style w:type="paragraph" w:styleId="EndnoteText">
    <w:name w:val="endnote text"/>
    <w:basedOn w:val="Normal"/>
    <w:link w:val="EndnoteTextChar"/>
    <w:unhideWhenUsed/>
    <w:rsid w:val="009C066B"/>
    <w:pPr>
      <w:autoSpaceDE/>
      <w:autoSpaceDN/>
    </w:pPr>
    <w:rPr>
      <w:rFonts w:ascii="Calibri" w:eastAsia="Calibri" w:hAnsi="Calibri"/>
    </w:rPr>
  </w:style>
  <w:style w:type="character" w:customStyle="1" w:styleId="EndnoteTextChar">
    <w:name w:val="Endnote Text Char"/>
    <w:link w:val="EndnoteText"/>
    <w:rsid w:val="009C066B"/>
    <w:rPr>
      <w:rFonts w:ascii="Calibri" w:eastAsia="Calibri" w:hAnsi="Calibri" w:cs="Times New Roman"/>
    </w:rPr>
  </w:style>
  <w:style w:type="character" w:customStyle="1" w:styleId="FooterChar">
    <w:name w:val="Footer Char"/>
    <w:basedOn w:val="DefaultParagraphFont"/>
    <w:link w:val="Footer"/>
    <w:rsid w:val="00CB1062"/>
  </w:style>
  <w:style w:type="character" w:customStyle="1" w:styleId="FootnoteTextChar">
    <w:name w:val="Footnote Text Char"/>
    <w:link w:val="FootnoteText"/>
    <w:semiHidden/>
    <w:rsid w:val="0076331D"/>
    <w:rPr>
      <w:sz w:val="16"/>
      <w:szCs w:val="16"/>
    </w:rPr>
  </w:style>
  <w:style w:type="character" w:customStyle="1" w:styleId="Heading2Char">
    <w:name w:val="Heading 2 Char"/>
    <w:link w:val="Heading2"/>
    <w:rsid w:val="005D382E"/>
    <w:rPr>
      <w:i/>
      <w:iCs/>
    </w:rPr>
  </w:style>
  <w:style w:type="numbering" w:customStyle="1" w:styleId="WWOutlineListStyle">
    <w:name w:val="WW_OutlineListStyle"/>
    <w:basedOn w:val="NoList"/>
    <w:rsid w:val="00854011"/>
    <w:pPr>
      <w:numPr>
        <w:numId w:val="28"/>
      </w:numPr>
    </w:pPr>
  </w:style>
  <w:style w:type="paragraph" w:customStyle="1" w:styleId="Standard">
    <w:name w:val="Standard"/>
    <w:rsid w:val="00854011"/>
    <w:pPr>
      <w:suppressAutoHyphens/>
      <w:autoSpaceDN w:val="0"/>
      <w:jc w:val="center"/>
      <w:textAlignment w:val="baseline"/>
    </w:pPr>
    <w:rPr>
      <w:rFonts w:eastAsia="SimSun, 宋体"/>
      <w:kern w:val="3"/>
      <w:lang w:eastAsia="zh-CN"/>
    </w:rPr>
  </w:style>
  <w:style w:type="paragraph" w:customStyle="1" w:styleId="Heading">
    <w:name w:val="Heading"/>
    <w:basedOn w:val="Standard"/>
    <w:next w:val="Textbody"/>
    <w:rsid w:val="00854011"/>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854011"/>
    <w:pPr>
      <w:tabs>
        <w:tab w:val="left" w:pos="288"/>
      </w:tabs>
      <w:spacing w:after="120" w:line="228" w:lineRule="auto"/>
      <w:ind w:firstLine="288"/>
      <w:jc w:val="both"/>
    </w:pPr>
    <w:rPr>
      <w:spacing w:val="-1"/>
    </w:rPr>
  </w:style>
  <w:style w:type="paragraph" w:styleId="List">
    <w:name w:val="List"/>
    <w:basedOn w:val="Textbody"/>
    <w:rsid w:val="00854011"/>
    <w:rPr>
      <w:rFonts w:cs="FreeSans"/>
    </w:rPr>
  </w:style>
  <w:style w:type="paragraph" w:styleId="Caption">
    <w:name w:val="caption"/>
    <w:basedOn w:val="Standard"/>
    <w:rsid w:val="00854011"/>
    <w:pPr>
      <w:suppressLineNumbers/>
      <w:spacing w:before="120" w:after="120"/>
    </w:pPr>
    <w:rPr>
      <w:rFonts w:cs="FreeSans"/>
      <w:i/>
      <w:iCs/>
      <w:sz w:val="24"/>
      <w:szCs w:val="24"/>
    </w:rPr>
  </w:style>
  <w:style w:type="paragraph" w:customStyle="1" w:styleId="Index">
    <w:name w:val="Index"/>
    <w:basedOn w:val="Standard"/>
    <w:rsid w:val="00854011"/>
    <w:pPr>
      <w:suppressLineNumbers/>
    </w:pPr>
    <w:rPr>
      <w:rFonts w:cs="FreeSans"/>
    </w:rPr>
  </w:style>
  <w:style w:type="paragraph" w:customStyle="1" w:styleId="Affiliation">
    <w:name w:val="Affiliation"/>
    <w:rsid w:val="00854011"/>
    <w:pPr>
      <w:suppressAutoHyphens/>
      <w:autoSpaceDN w:val="0"/>
      <w:jc w:val="center"/>
      <w:textAlignment w:val="baseline"/>
    </w:pPr>
    <w:rPr>
      <w:rFonts w:eastAsia="SimSun, 宋体"/>
      <w:kern w:val="3"/>
      <w:lang w:eastAsia="zh-CN"/>
    </w:rPr>
  </w:style>
  <w:style w:type="paragraph" w:customStyle="1" w:styleId="Author">
    <w:name w:val="Author"/>
    <w:rsid w:val="00854011"/>
    <w:pPr>
      <w:suppressAutoHyphens/>
      <w:autoSpaceDN w:val="0"/>
      <w:spacing w:before="360" w:after="40"/>
      <w:jc w:val="center"/>
      <w:textAlignment w:val="baseline"/>
    </w:pPr>
    <w:rPr>
      <w:rFonts w:eastAsia="SimSun, 宋体"/>
      <w:kern w:val="3"/>
      <w:sz w:val="22"/>
      <w:szCs w:val="22"/>
    </w:rPr>
  </w:style>
  <w:style w:type="paragraph" w:customStyle="1" w:styleId="bulletlist">
    <w:name w:val="bullet list"/>
    <w:basedOn w:val="Textbody"/>
    <w:rsid w:val="00854011"/>
    <w:pPr>
      <w:numPr>
        <w:numId w:val="32"/>
      </w:numPr>
    </w:pPr>
  </w:style>
  <w:style w:type="paragraph" w:customStyle="1" w:styleId="equation0">
    <w:name w:val="equation"/>
    <w:basedOn w:val="Standard"/>
    <w:rsid w:val="00854011"/>
    <w:pPr>
      <w:tabs>
        <w:tab w:val="center" w:pos="2520"/>
        <w:tab w:val="right" w:pos="5040"/>
      </w:tabs>
      <w:spacing w:before="240" w:after="240" w:line="216" w:lineRule="auto"/>
    </w:pPr>
    <w:rPr>
      <w:rFonts w:ascii="Symbol" w:eastAsia="Symbol" w:hAnsi="Symbol" w:cs="Symbol"/>
    </w:rPr>
  </w:style>
  <w:style w:type="paragraph" w:customStyle="1" w:styleId="figurecaption">
    <w:name w:val="figure caption"/>
    <w:rsid w:val="00854011"/>
    <w:pPr>
      <w:numPr>
        <w:numId w:val="35"/>
      </w:numPr>
      <w:tabs>
        <w:tab w:val="left" w:pos="173"/>
      </w:tabs>
      <w:suppressAutoHyphens/>
      <w:autoSpaceDN w:val="0"/>
      <w:spacing w:before="80" w:after="200"/>
      <w:jc w:val="both"/>
      <w:textAlignment w:val="baseline"/>
    </w:pPr>
    <w:rPr>
      <w:rFonts w:eastAsia="SimSun, 宋体"/>
      <w:kern w:val="3"/>
      <w:sz w:val="16"/>
      <w:szCs w:val="16"/>
    </w:rPr>
  </w:style>
  <w:style w:type="paragraph" w:customStyle="1" w:styleId="papersubtitle">
    <w:name w:val="paper subtitle"/>
    <w:rsid w:val="00854011"/>
    <w:pPr>
      <w:suppressAutoHyphens/>
      <w:autoSpaceDN w:val="0"/>
      <w:spacing w:after="120"/>
      <w:jc w:val="center"/>
      <w:textAlignment w:val="baseline"/>
    </w:pPr>
    <w:rPr>
      <w:rFonts w:eastAsia="MS Mincho"/>
      <w:kern w:val="3"/>
      <w:sz w:val="28"/>
      <w:szCs w:val="28"/>
    </w:rPr>
  </w:style>
  <w:style w:type="paragraph" w:customStyle="1" w:styleId="papertitle">
    <w:name w:val="paper title"/>
    <w:rsid w:val="00854011"/>
    <w:pPr>
      <w:suppressAutoHyphens/>
      <w:autoSpaceDN w:val="0"/>
      <w:spacing w:after="120"/>
      <w:jc w:val="center"/>
      <w:textAlignment w:val="baseline"/>
    </w:pPr>
    <w:rPr>
      <w:rFonts w:eastAsia="MS Mincho"/>
      <w:kern w:val="3"/>
      <w:sz w:val="48"/>
      <w:szCs w:val="48"/>
    </w:rPr>
  </w:style>
  <w:style w:type="paragraph" w:customStyle="1" w:styleId="references0">
    <w:name w:val="references"/>
    <w:rsid w:val="00854011"/>
    <w:pPr>
      <w:numPr>
        <w:numId w:val="34"/>
      </w:numPr>
      <w:suppressAutoHyphens/>
      <w:autoSpaceDN w:val="0"/>
      <w:spacing w:after="50" w:line="180" w:lineRule="exact"/>
      <w:jc w:val="both"/>
      <w:textAlignment w:val="baseline"/>
    </w:pPr>
    <w:rPr>
      <w:rFonts w:eastAsia="MS Mincho"/>
      <w:kern w:val="3"/>
      <w:sz w:val="16"/>
      <w:szCs w:val="16"/>
    </w:rPr>
  </w:style>
  <w:style w:type="paragraph" w:customStyle="1" w:styleId="sponsors">
    <w:name w:val="sponsors"/>
    <w:rsid w:val="00854011"/>
    <w:pPr>
      <w:pBdr>
        <w:top w:val="single" w:sz="4" w:space="2" w:color="000000"/>
      </w:pBdr>
      <w:suppressAutoHyphens/>
      <w:autoSpaceDN w:val="0"/>
      <w:ind w:firstLine="288"/>
      <w:textAlignment w:val="baseline"/>
    </w:pPr>
    <w:rPr>
      <w:rFonts w:eastAsia="SimSun, 宋体"/>
      <w:kern w:val="3"/>
      <w:sz w:val="16"/>
      <w:szCs w:val="16"/>
      <w:lang w:eastAsia="zh-CN"/>
    </w:rPr>
  </w:style>
  <w:style w:type="paragraph" w:customStyle="1" w:styleId="tablecolhead">
    <w:name w:val="table col head"/>
    <w:basedOn w:val="Standard"/>
    <w:rsid w:val="00854011"/>
    <w:rPr>
      <w:b/>
      <w:bCs/>
      <w:sz w:val="16"/>
      <w:szCs w:val="16"/>
    </w:rPr>
  </w:style>
  <w:style w:type="paragraph" w:customStyle="1" w:styleId="tablecolsubhead">
    <w:name w:val="table col subhead"/>
    <w:basedOn w:val="tablecolhead"/>
    <w:rsid w:val="00854011"/>
    <w:rPr>
      <w:i/>
      <w:iCs/>
      <w:sz w:val="15"/>
      <w:szCs w:val="15"/>
    </w:rPr>
  </w:style>
  <w:style w:type="paragraph" w:customStyle="1" w:styleId="tablecopy">
    <w:name w:val="table copy"/>
    <w:rsid w:val="00854011"/>
    <w:pPr>
      <w:suppressAutoHyphens/>
      <w:autoSpaceDN w:val="0"/>
      <w:jc w:val="both"/>
      <w:textAlignment w:val="baseline"/>
    </w:pPr>
    <w:rPr>
      <w:rFonts w:eastAsia="SimSun, 宋体"/>
      <w:kern w:val="3"/>
      <w:sz w:val="16"/>
      <w:szCs w:val="16"/>
    </w:rPr>
  </w:style>
  <w:style w:type="paragraph" w:customStyle="1" w:styleId="tablefootnote">
    <w:name w:val="table footnote"/>
    <w:rsid w:val="00854011"/>
    <w:pPr>
      <w:numPr>
        <w:numId w:val="33"/>
      </w:numPr>
      <w:suppressAutoHyphens/>
      <w:autoSpaceDN w:val="0"/>
      <w:spacing w:before="60" w:after="30"/>
      <w:jc w:val="right"/>
      <w:textAlignment w:val="baseline"/>
    </w:pPr>
    <w:rPr>
      <w:rFonts w:eastAsia="SimSun, 宋体"/>
      <w:kern w:val="3"/>
      <w:sz w:val="12"/>
      <w:szCs w:val="12"/>
      <w:lang w:eastAsia="zh-CN"/>
    </w:rPr>
  </w:style>
  <w:style w:type="paragraph" w:customStyle="1" w:styleId="tablehead">
    <w:name w:val="table head"/>
    <w:rsid w:val="00854011"/>
    <w:pPr>
      <w:numPr>
        <w:numId w:val="36"/>
      </w:numPr>
      <w:suppressAutoHyphens/>
      <w:autoSpaceDN w:val="0"/>
      <w:spacing w:before="240" w:after="120" w:line="216" w:lineRule="auto"/>
      <w:jc w:val="center"/>
      <w:textAlignment w:val="baseline"/>
    </w:pPr>
    <w:rPr>
      <w:rFonts w:eastAsia="SimSun, 宋体"/>
      <w:smallCaps/>
      <w:kern w:val="3"/>
      <w:sz w:val="16"/>
      <w:szCs w:val="16"/>
    </w:rPr>
  </w:style>
  <w:style w:type="paragraph" w:customStyle="1" w:styleId="Keywords">
    <w:name w:val="Keywords"/>
    <w:basedOn w:val="Abstract"/>
    <w:rsid w:val="00854011"/>
    <w:pPr>
      <w:suppressAutoHyphens/>
      <w:autoSpaceDE/>
      <w:spacing w:before="0" w:after="120"/>
      <w:ind w:firstLine="274"/>
      <w:textAlignment w:val="baseline"/>
    </w:pPr>
    <w:rPr>
      <w:rFonts w:eastAsia="SimSun, 宋体"/>
      <w:i/>
      <w:kern w:val="3"/>
      <w:lang w:eastAsia="zh-CN"/>
    </w:rPr>
  </w:style>
  <w:style w:type="paragraph" w:customStyle="1" w:styleId="Framecontents">
    <w:name w:val="Frame contents"/>
    <w:basedOn w:val="Standard"/>
    <w:rsid w:val="00854011"/>
  </w:style>
  <w:style w:type="paragraph" w:customStyle="1" w:styleId="TableContents">
    <w:name w:val="Table Contents"/>
    <w:basedOn w:val="Standard"/>
    <w:rsid w:val="00854011"/>
    <w:pPr>
      <w:suppressLineNumbers/>
    </w:pPr>
  </w:style>
  <w:style w:type="paragraph" w:customStyle="1" w:styleId="TableHeading">
    <w:name w:val="Table Heading"/>
    <w:basedOn w:val="TableContents"/>
    <w:rsid w:val="00854011"/>
    <w:rPr>
      <w:b/>
      <w:bCs/>
    </w:rPr>
  </w:style>
  <w:style w:type="paragraph" w:customStyle="1" w:styleId="Quotations">
    <w:name w:val="Quotations"/>
    <w:basedOn w:val="Standard"/>
    <w:rsid w:val="00854011"/>
    <w:pPr>
      <w:spacing w:after="283"/>
      <w:ind w:left="567" w:right="567"/>
    </w:pPr>
  </w:style>
  <w:style w:type="paragraph" w:styleId="Subtitle">
    <w:name w:val="Subtitle"/>
    <w:basedOn w:val="Heading"/>
    <w:next w:val="Textbody"/>
    <w:link w:val="SubtitleChar"/>
    <w:rsid w:val="00854011"/>
    <w:pPr>
      <w:spacing w:before="60"/>
    </w:pPr>
    <w:rPr>
      <w:sz w:val="36"/>
      <w:szCs w:val="36"/>
    </w:rPr>
  </w:style>
  <w:style w:type="character" w:customStyle="1" w:styleId="SubtitleChar">
    <w:name w:val="Subtitle Char"/>
    <w:link w:val="Subtitle"/>
    <w:rsid w:val="00854011"/>
    <w:rPr>
      <w:rFonts w:ascii="Liberation Sans" w:eastAsia="Droid Sans Fallback" w:hAnsi="Liberation Sans" w:cs="FreeSans"/>
      <w:kern w:val="3"/>
      <w:sz w:val="36"/>
      <w:szCs w:val="36"/>
      <w:lang w:eastAsia="zh-CN"/>
    </w:rPr>
  </w:style>
  <w:style w:type="paragraph" w:customStyle="1" w:styleId="Illustration">
    <w:name w:val="Illustration"/>
    <w:basedOn w:val="Caption"/>
    <w:rsid w:val="00854011"/>
  </w:style>
  <w:style w:type="character" w:customStyle="1" w:styleId="WW8Num1z0">
    <w:name w:val="WW8Num1z0"/>
    <w:rsid w:val="00854011"/>
    <w:rPr>
      <w:rFonts w:ascii="Times New Roman" w:eastAsia="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style>
  <w:style w:type="character" w:customStyle="1" w:styleId="WW8Num1z1">
    <w:name w:val="WW8Num1z1"/>
    <w:rsid w:val="00854011"/>
    <w:rPr>
      <w:rFonts w:ascii="Times New Roman" w:eastAsia="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style>
  <w:style w:type="character" w:customStyle="1" w:styleId="WW8Num1z3">
    <w:name w:val="WW8Num1z3"/>
    <w:rsid w:val="00854011"/>
    <w:rPr>
      <w:rFonts w:ascii="Times New Roman" w:eastAsia="Times New Roman" w:hAnsi="Times New Roman" w:cs="Times New Roman"/>
      <w:b w:val="0"/>
      <w:bCs w:val="0"/>
      <w:i/>
      <w:iCs/>
      <w:sz w:val="20"/>
      <w:szCs w:val="20"/>
    </w:rPr>
  </w:style>
  <w:style w:type="character" w:customStyle="1" w:styleId="WW8Num1z4">
    <w:name w:val="WW8Num1z4"/>
    <w:rsid w:val="00854011"/>
  </w:style>
  <w:style w:type="character" w:customStyle="1" w:styleId="WW8Num1z5">
    <w:name w:val="WW8Num1z5"/>
    <w:rsid w:val="00854011"/>
  </w:style>
  <w:style w:type="character" w:customStyle="1" w:styleId="WW8Num1z6">
    <w:name w:val="WW8Num1z6"/>
    <w:rsid w:val="00854011"/>
  </w:style>
  <w:style w:type="character" w:customStyle="1" w:styleId="WW8Num1z7">
    <w:name w:val="WW8Num1z7"/>
    <w:rsid w:val="00854011"/>
  </w:style>
  <w:style w:type="character" w:customStyle="1" w:styleId="WW8Num1z8">
    <w:name w:val="WW8Num1z8"/>
    <w:rsid w:val="00854011"/>
  </w:style>
  <w:style w:type="character" w:customStyle="1" w:styleId="WW8Num2z0">
    <w:name w:val="WW8Num2z0"/>
    <w:rsid w:val="00854011"/>
    <w:rPr>
      <w:rFonts w:ascii="Times New Roman" w:eastAsia="Times New Roman" w:hAnsi="Times New Roman" w:cs="Times New Roman"/>
      <w:b w:val="0"/>
      <w:bCs w:val="0"/>
      <w:i w:val="0"/>
      <w:iCs w:val="0"/>
      <w:caps w:val="0"/>
      <w:smallCaps w:val="0"/>
      <w:strike w:val="0"/>
      <w:dstrike w:val="0"/>
      <w:vanish w:val="0"/>
      <w:color w:val="000000"/>
      <w:position w:val="0"/>
      <w:sz w:val="16"/>
      <w:szCs w:val="16"/>
      <w:vertAlign w:val="superscript"/>
      <w14:textOutline w14:w="0" w14:cap="rnd" w14:cmpd="sng" w14:algn="ctr">
        <w14:noFill/>
        <w14:prstDash w14:val="solid"/>
        <w14:bevel/>
      </w14:textOutline>
    </w:rPr>
  </w:style>
  <w:style w:type="character" w:customStyle="1" w:styleId="WW8Num3z0">
    <w:name w:val="WW8Num3z0"/>
    <w:rsid w:val="00854011"/>
    <w:rPr>
      <w:rFonts w:ascii="Symbol" w:eastAsia="Symbol" w:hAnsi="Symbol" w:cs="Symbol"/>
    </w:rPr>
  </w:style>
  <w:style w:type="character" w:customStyle="1" w:styleId="WW8Num4z0">
    <w:name w:val="WW8Num4z0"/>
    <w:rsid w:val="00854011"/>
    <w:rPr>
      <w:rFonts w:ascii="Times New Roman" w:eastAsia="Times New Roman" w:hAnsi="Times New Roman" w:cs="Times New Roman"/>
      <w:b w:val="0"/>
      <w:i w:val="0"/>
      <w:caps w:val="0"/>
      <w:smallCaps w:val="0"/>
      <w:strike w:val="0"/>
      <w:dstrike w:val="0"/>
      <w:vanish w:val="0"/>
      <w:color w:val="000000"/>
      <w:spacing w:val="0"/>
      <w:w w:val="100"/>
      <w:kern w:val="3"/>
      <w:position w:val="0"/>
      <w:sz w:val="16"/>
      <w:vertAlign w:val="baseline"/>
      <w14:textOutline w14:w="0" w14:cap="rnd" w14:cmpd="sng" w14:algn="ctr">
        <w14:noFill/>
        <w14:prstDash w14:val="solid"/>
        <w14:bevel/>
      </w14:textOutline>
    </w:rPr>
  </w:style>
  <w:style w:type="character" w:customStyle="1" w:styleId="WW8Num5z0">
    <w:name w:val="WW8Num5z0"/>
    <w:rsid w:val="00854011"/>
    <w:rPr>
      <w:rFonts w:ascii="Times New Roman" w:eastAsia="Times New Roman" w:hAnsi="Times New Roman" w:cs="Times New Roman"/>
      <w:b w:val="0"/>
      <w:bCs w:val="0"/>
      <w:i w:val="0"/>
      <w:iCs w:val="0"/>
      <w:sz w:val="16"/>
      <w:szCs w:val="16"/>
    </w:rPr>
  </w:style>
  <w:style w:type="character" w:customStyle="1" w:styleId="WW8Num6z0">
    <w:name w:val="WW8Num6z0"/>
    <w:rsid w:val="00854011"/>
    <w:rPr>
      <w:rFonts w:ascii="Times New Roman" w:eastAsia="Times New Roman" w:hAnsi="Times New Roman" w:cs="Times New Roman"/>
      <w:b w:val="0"/>
      <w:bCs w:val="0"/>
      <w:i w:val="0"/>
      <w:iCs w:val="0"/>
      <w:color w:val="000000"/>
      <w:sz w:val="16"/>
      <w:szCs w:val="16"/>
    </w:rPr>
  </w:style>
  <w:style w:type="character" w:customStyle="1" w:styleId="WW8Num7z0">
    <w:name w:val="WW8Num7z0"/>
    <w:rsid w:val="00854011"/>
    <w:rPr>
      <w:rFonts w:ascii="Times New Roman" w:eastAsia="Times New Roman" w:hAnsi="Times New Roman" w:cs="Times New Roman"/>
      <w:b w:val="0"/>
      <w:bCs w:val="0"/>
      <w:i w:val="0"/>
      <w:iCs w:val="0"/>
      <w:sz w:val="16"/>
      <w:szCs w:val="16"/>
    </w:rPr>
  </w:style>
  <w:style w:type="character" w:customStyle="1" w:styleId="WW8Num1z2">
    <w:name w:val="WW8Num1z2"/>
    <w:rsid w:val="00854011"/>
    <w:rPr>
      <w:rFonts w:ascii="Courier New" w:eastAsia="Courier New" w:hAnsi="Courier New" w:cs="Courier New"/>
    </w:rPr>
  </w:style>
  <w:style w:type="character" w:customStyle="1" w:styleId="WW8Num8z0">
    <w:name w:val="WW8Num8z0"/>
    <w:rsid w:val="00854011"/>
    <w:rPr>
      <w:rFonts w:ascii="Symbol" w:eastAsia="Symbol" w:hAnsi="Symbol" w:cs="Symbol"/>
    </w:rPr>
  </w:style>
  <w:style w:type="character" w:customStyle="1" w:styleId="WW8Num9z0">
    <w:name w:val="WW8Num9z0"/>
    <w:rsid w:val="00854011"/>
    <w:rPr>
      <w:rFonts w:ascii="Symbol" w:eastAsia="Symbol" w:hAnsi="Symbol" w:cs="Symbol"/>
    </w:rPr>
  </w:style>
  <w:style w:type="character" w:customStyle="1" w:styleId="WW8Num10z0">
    <w:name w:val="WW8Num10z0"/>
    <w:rsid w:val="00854011"/>
  </w:style>
  <w:style w:type="character" w:customStyle="1" w:styleId="WW8Num11z0">
    <w:name w:val="WW8Num11z0"/>
    <w:rsid w:val="00854011"/>
    <w:rPr>
      <w:rFonts w:ascii="Symbol" w:eastAsia="Symbol" w:hAnsi="Symbol" w:cs="Symbol"/>
    </w:rPr>
  </w:style>
  <w:style w:type="character" w:customStyle="1" w:styleId="WW8Num12z0">
    <w:name w:val="WW8Num12z0"/>
    <w:rsid w:val="00854011"/>
  </w:style>
  <w:style w:type="character" w:customStyle="1" w:styleId="WW8Num12z1">
    <w:name w:val="WW8Num12z1"/>
    <w:rsid w:val="00854011"/>
  </w:style>
  <w:style w:type="character" w:customStyle="1" w:styleId="WW8Num12z2">
    <w:name w:val="WW8Num12z2"/>
    <w:rsid w:val="00854011"/>
  </w:style>
  <w:style w:type="character" w:customStyle="1" w:styleId="WW8Num12z3">
    <w:name w:val="WW8Num12z3"/>
    <w:rsid w:val="00854011"/>
  </w:style>
  <w:style w:type="character" w:customStyle="1" w:styleId="WW8Num12z4">
    <w:name w:val="WW8Num12z4"/>
    <w:rsid w:val="00854011"/>
  </w:style>
  <w:style w:type="character" w:customStyle="1" w:styleId="WW8Num12z5">
    <w:name w:val="WW8Num12z5"/>
    <w:rsid w:val="00854011"/>
  </w:style>
  <w:style w:type="character" w:customStyle="1" w:styleId="WW8Num12z6">
    <w:name w:val="WW8Num12z6"/>
    <w:rsid w:val="00854011"/>
  </w:style>
  <w:style w:type="character" w:customStyle="1" w:styleId="WW8Num12z7">
    <w:name w:val="WW8Num12z7"/>
    <w:rsid w:val="00854011"/>
  </w:style>
  <w:style w:type="character" w:customStyle="1" w:styleId="WW8Num12z8">
    <w:name w:val="WW8Num12z8"/>
    <w:rsid w:val="00854011"/>
  </w:style>
  <w:style w:type="character" w:customStyle="1" w:styleId="WW8Num13z0">
    <w:name w:val="WW8Num13z0"/>
    <w:rsid w:val="00854011"/>
    <w:rPr>
      <w:rFonts w:cs="Times New Roman"/>
      <w:i w:val="0"/>
      <w:iCs w:val="0"/>
    </w:rPr>
  </w:style>
  <w:style w:type="character" w:customStyle="1" w:styleId="WW8Num13z1">
    <w:name w:val="WW8Num13z1"/>
    <w:rsid w:val="00854011"/>
    <w:rPr>
      <w:rFonts w:cs="Times New Roman"/>
    </w:rPr>
  </w:style>
  <w:style w:type="character" w:customStyle="1" w:styleId="WW8Num14z0">
    <w:name w:val="WW8Num14z0"/>
    <w:rsid w:val="00854011"/>
    <w:rPr>
      <w:rFonts w:ascii="Times New Roman" w:eastAsia="Times New Roman" w:hAnsi="Times New Roman" w:cs="Times New Roman"/>
      <w:b w:val="0"/>
      <w:bCs w:val="0"/>
      <w:i w:val="0"/>
      <w:iCs w:val="0"/>
      <w:caps w:val="0"/>
      <w:smallCaps w:val="0"/>
      <w:strike w:val="0"/>
      <w:dstrike w:val="0"/>
      <w:vanish w:val="0"/>
      <w:color w:val="000000"/>
      <w:position w:val="0"/>
      <w:sz w:val="16"/>
      <w:szCs w:val="16"/>
      <w:vertAlign w:val="superscript"/>
      <w14:textOutline w14:w="0" w14:cap="rnd" w14:cmpd="sng" w14:algn="ctr">
        <w14:noFill/>
        <w14:prstDash w14:val="solid"/>
        <w14:bevel/>
      </w14:textOutline>
    </w:rPr>
  </w:style>
  <w:style w:type="character" w:customStyle="1" w:styleId="WW8Num14z1">
    <w:name w:val="WW8Num14z1"/>
    <w:rsid w:val="00854011"/>
    <w:rPr>
      <w:rFonts w:cs="Times New Roman"/>
    </w:rPr>
  </w:style>
  <w:style w:type="character" w:customStyle="1" w:styleId="WW8Num15z0">
    <w:name w:val="WW8Num15z0"/>
    <w:rsid w:val="00854011"/>
    <w:rPr>
      <w:rFonts w:ascii="Symbol" w:eastAsia="Symbol" w:hAnsi="Symbol" w:cs="Symbol"/>
    </w:rPr>
  </w:style>
  <w:style w:type="character" w:customStyle="1" w:styleId="WW8Num15z1">
    <w:name w:val="WW8Num15z1"/>
    <w:rsid w:val="00854011"/>
    <w:rPr>
      <w:rFonts w:ascii="Courier New" w:eastAsia="Courier New" w:hAnsi="Courier New" w:cs="Courier New"/>
    </w:rPr>
  </w:style>
  <w:style w:type="character" w:customStyle="1" w:styleId="WW8Num15z2">
    <w:name w:val="WW8Num15z2"/>
    <w:rsid w:val="00854011"/>
    <w:rPr>
      <w:rFonts w:ascii="Wingdings" w:eastAsia="Wingdings" w:hAnsi="Wingdings" w:cs="Wingdings"/>
    </w:rPr>
  </w:style>
  <w:style w:type="character" w:customStyle="1" w:styleId="WW8Num16z0">
    <w:name w:val="WW8Num16z0"/>
    <w:rsid w:val="00854011"/>
    <w:rPr>
      <w:rFonts w:cs="Times New Roman"/>
    </w:rPr>
  </w:style>
  <w:style w:type="character" w:customStyle="1" w:styleId="WW8Num17z0">
    <w:name w:val="WW8Num17z0"/>
    <w:rsid w:val="00854011"/>
    <w:rPr>
      <w:rFonts w:ascii="Times New Roman" w:eastAsia="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style>
  <w:style w:type="character" w:customStyle="1" w:styleId="WW8Num17z1">
    <w:name w:val="WW8Num17z1"/>
    <w:rsid w:val="00854011"/>
    <w:rPr>
      <w:rFonts w:ascii="Times New Roman" w:eastAsia="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style>
  <w:style w:type="character" w:customStyle="1" w:styleId="WW8Num17z3">
    <w:name w:val="WW8Num17z3"/>
    <w:rsid w:val="00854011"/>
    <w:rPr>
      <w:rFonts w:ascii="Times New Roman" w:eastAsia="Times New Roman" w:hAnsi="Times New Roman" w:cs="Times New Roman"/>
      <w:b w:val="0"/>
      <w:bCs w:val="0"/>
      <w:i/>
      <w:iCs/>
      <w:sz w:val="20"/>
      <w:szCs w:val="20"/>
    </w:rPr>
  </w:style>
  <w:style w:type="character" w:customStyle="1" w:styleId="WW8Num17z4">
    <w:name w:val="WW8Num17z4"/>
    <w:rsid w:val="00854011"/>
    <w:rPr>
      <w:rFonts w:cs="Times New Roman"/>
    </w:rPr>
  </w:style>
  <w:style w:type="character" w:customStyle="1" w:styleId="WW8Num18z0">
    <w:name w:val="WW8Num18z0"/>
    <w:rsid w:val="00854011"/>
    <w:rPr>
      <w:rFonts w:ascii="Times New Roman" w:eastAsia="Times New Roman" w:hAnsi="Times New Roman" w:cs="Times New Roman"/>
      <w:b w:val="0"/>
      <w:i w:val="0"/>
      <w:caps w:val="0"/>
      <w:smallCaps w:val="0"/>
      <w:strike w:val="0"/>
      <w:dstrike w:val="0"/>
      <w:vanish w:val="0"/>
      <w:color w:val="000000"/>
      <w:spacing w:val="0"/>
      <w:w w:val="100"/>
      <w:kern w:val="3"/>
      <w:position w:val="0"/>
      <w:sz w:val="16"/>
      <w:vertAlign w:val="baseline"/>
      <w14:textOutline w14:w="0" w14:cap="rnd" w14:cmpd="sng" w14:algn="ctr">
        <w14:noFill/>
        <w14:prstDash w14:val="solid"/>
        <w14:bevel/>
      </w14:textOutline>
    </w:rPr>
  </w:style>
  <w:style w:type="character" w:customStyle="1" w:styleId="WW8Num18z1">
    <w:name w:val="WW8Num18z1"/>
    <w:rsid w:val="00854011"/>
  </w:style>
  <w:style w:type="character" w:customStyle="1" w:styleId="WW8Num18z2">
    <w:name w:val="WW8Num18z2"/>
    <w:rsid w:val="00854011"/>
  </w:style>
  <w:style w:type="character" w:customStyle="1" w:styleId="WW8Num18z3">
    <w:name w:val="WW8Num18z3"/>
    <w:rsid w:val="00854011"/>
  </w:style>
  <w:style w:type="character" w:customStyle="1" w:styleId="WW8Num18z4">
    <w:name w:val="WW8Num18z4"/>
    <w:rsid w:val="00854011"/>
  </w:style>
  <w:style w:type="character" w:customStyle="1" w:styleId="WW8Num18z5">
    <w:name w:val="WW8Num18z5"/>
    <w:rsid w:val="00854011"/>
  </w:style>
  <w:style w:type="character" w:customStyle="1" w:styleId="WW8Num18z6">
    <w:name w:val="WW8Num18z6"/>
    <w:rsid w:val="00854011"/>
  </w:style>
  <w:style w:type="character" w:customStyle="1" w:styleId="WW8Num18z7">
    <w:name w:val="WW8Num18z7"/>
    <w:rsid w:val="00854011"/>
  </w:style>
  <w:style w:type="character" w:customStyle="1" w:styleId="WW8Num18z8">
    <w:name w:val="WW8Num18z8"/>
    <w:rsid w:val="00854011"/>
  </w:style>
  <w:style w:type="character" w:customStyle="1" w:styleId="WW8Num19z0">
    <w:name w:val="WW8Num19z0"/>
    <w:rsid w:val="00854011"/>
    <w:rPr>
      <w:rFonts w:ascii="Times New Roman" w:eastAsia="Times New Roman" w:hAnsi="Times New Roman" w:cs="Times New Roman"/>
      <w:b w:val="0"/>
      <w:bCs w:val="0"/>
      <w:i w:val="0"/>
      <w:iCs w:val="0"/>
      <w:sz w:val="16"/>
      <w:szCs w:val="16"/>
    </w:rPr>
  </w:style>
  <w:style w:type="character" w:customStyle="1" w:styleId="WW8Num20z0">
    <w:name w:val="WW8Num20z0"/>
    <w:rsid w:val="00854011"/>
    <w:rPr>
      <w:rFonts w:ascii="Times New Roman" w:eastAsia="Times New Roman" w:hAnsi="Times New Roman" w:cs="Times New Roman"/>
      <w:b w:val="0"/>
      <w:bCs w:val="0"/>
      <w:i w:val="0"/>
      <w:iCs w:val="0"/>
      <w:color w:val="000000"/>
      <w:sz w:val="16"/>
      <w:szCs w:val="16"/>
    </w:rPr>
  </w:style>
  <w:style w:type="character" w:customStyle="1" w:styleId="WW8Num20z1">
    <w:name w:val="WW8Num20z1"/>
    <w:rsid w:val="00854011"/>
    <w:rPr>
      <w:rFonts w:cs="Times New Roman"/>
    </w:rPr>
  </w:style>
  <w:style w:type="character" w:customStyle="1" w:styleId="WW8Num21z0">
    <w:name w:val="WW8Num21z0"/>
    <w:rsid w:val="00854011"/>
    <w:rPr>
      <w:rFonts w:ascii="Times New Roman" w:eastAsia="Times New Roman" w:hAnsi="Times New Roman" w:cs="Times New Roman"/>
      <w:b w:val="0"/>
      <w:bCs w:val="0"/>
      <w:i w:val="0"/>
      <w:iCs w:val="0"/>
      <w:sz w:val="16"/>
      <w:szCs w:val="16"/>
    </w:rPr>
  </w:style>
  <w:style w:type="character" w:styleId="PlaceholderText">
    <w:name w:val="Placeholder Text"/>
    <w:rsid w:val="00854011"/>
    <w:rPr>
      <w:color w:val="808080"/>
    </w:rPr>
  </w:style>
  <w:style w:type="numbering" w:customStyle="1" w:styleId="Outline">
    <w:name w:val="Outline"/>
    <w:basedOn w:val="NoList"/>
    <w:rsid w:val="00854011"/>
    <w:pPr>
      <w:numPr>
        <w:numId w:val="29"/>
      </w:numPr>
    </w:pPr>
  </w:style>
  <w:style w:type="numbering" w:customStyle="1" w:styleId="WW8Num1">
    <w:name w:val="WW8Num1"/>
    <w:basedOn w:val="NoList"/>
    <w:rsid w:val="00854011"/>
    <w:pPr>
      <w:numPr>
        <w:numId w:val="30"/>
      </w:numPr>
    </w:pPr>
  </w:style>
  <w:style w:type="numbering" w:customStyle="1" w:styleId="WW8Num2">
    <w:name w:val="WW8Num2"/>
    <w:basedOn w:val="NoList"/>
    <w:rsid w:val="00854011"/>
    <w:pPr>
      <w:numPr>
        <w:numId w:val="31"/>
      </w:numPr>
    </w:pPr>
  </w:style>
  <w:style w:type="numbering" w:customStyle="1" w:styleId="WW8Num3">
    <w:name w:val="WW8Num3"/>
    <w:basedOn w:val="NoList"/>
    <w:rsid w:val="00854011"/>
    <w:pPr>
      <w:numPr>
        <w:numId w:val="32"/>
      </w:numPr>
    </w:pPr>
  </w:style>
  <w:style w:type="numbering" w:customStyle="1" w:styleId="WW8Num4">
    <w:name w:val="WW8Num4"/>
    <w:basedOn w:val="NoList"/>
    <w:rsid w:val="00854011"/>
    <w:pPr>
      <w:numPr>
        <w:numId w:val="33"/>
      </w:numPr>
    </w:pPr>
  </w:style>
  <w:style w:type="numbering" w:customStyle="1" w:styleId="WW8Num5">
    <w:name w:val="WW8Num5"/>
    <w:basedOn w:val="NoList"/>
    <w:rsid w:val="00854011"/>
    <w:pPr>
      <w:numPr>
        <w:numId w:val="34"/>
      </w:numPr>
    </w:pPr>
  </w:style>
  <w:style w:type="numbering" w:customStyle="1" w:styleId="WW8Num6">
    <w:name w:val="WW8Num6"/>
    <w:basedOn w:val="NoList"/>
    <w:rsid w:val="00854011"/>
    <w:pPr>
      <w:numPr>
        <w:numId w:val="35"/>
      </w:numPr>
    </w:pPr>
  </w:style>
  <w:style w:type="numbering" w:customStyle="1" w:styleId="WW8Num7">
    <w:name w:val="WW8Num7"/>
    <w:basedOn w:val="NoList"/>
    <w:rsid w:val="00854011"/>
    <w:pPr>
      <w:numPr>
        <w:numId w:val="36"/>
      </w:numPr>
    </w:pPr>
  </w:style>
  <w:style w:type="table" w:styleId="TableGrid">
    <w:name w:val="Table Grid"/>
    <w:basedOn w:val="TableNormal"/>
    <w:uiPriority w:val="39"/>
    <w:rsid w:val="00854011"/>
    <w:pPr>
      <w:widowControl w:val="0"/>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11C08"/>
    <w:rPr>
      <w:rFonts w:ascii="Segoe UI" w:hAnsi="Segoe UI" w:cs="Segoe UI"/>
      <w:sz w:val="18"/>
      <w:szCs w:val="18"/>
    </w:rPr>
  </w:style>
  <w:style w:type="character" w:customStyle="1" w:styleId="BalloonTextChar">
    <w:name w:val="Balloon Text Char"/>
    <w:basedOn w:val="DefaultParagraphFont"/>
    <w:link w:val="BalloonText"/>
    <w:rsid w:val="00811C08"/>
    <w:rPr>
      <w:rFonts w:ascii="Segoe UI" w:hAnsi="Segoe UI" w:cs="Segoe UI"/>
      <w:sz w:val="18"/>
      <w:szCs w:val="18"/>
    </w:rPr>
  </w:style>
  <w:style w:type="character" w:customStyle="1" w:styleId="reference-text">
    <w:name w:val="reference-text"/>
    <w:basedOn w:val="DefaultParagraphFont"/>
    <w:rsid w:val="0018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wmf"/><Relationship Id="rId38" Type="http://schemas.openxmlformats.org/officeDocument/2006/relationships/image" Target="media/image2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4.gif"/><Relationship Id="rId35" Type="http://schemas.openxmlformats.org/officeDocument/2006/relationships/image" Target="media/image18.png"/><Relationship Id="rId43" Type="http://schemas.openxmlformats.org/officeDocument/2006/relationships/image" Target="media/image26.png"/><Relationship Id="rId48" Type="http://schemas.microsoft.com/office/2011/relationships/people" Target="peop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hang.SDSMT\Desktop\ieeeletter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DFEC8A-00C4-48AB-83D0-78899F36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ieeeletter_new</Template>
  <TotalTime>12019</TotalTime>
  <Pages>8</Pages>
  <Words>5370</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35908</CharactersWithSpaces>
  <SharedDoc>false</SharedDoc>
  <HLinks>
    <vt:vector size="12" baseType="variant">
      <vt:variant>
        <vt:i4>2883619</vt:i4>
      </vt:variant>
      <vt:variant>
        <vt:i4>42</vt:i4>
      </vt:variant>
      <vt:variant>
        <vt:i4>0</vt:i4>
      </vt:variant>
      <vt:variant>
        <vt:i4>5</vt:i4>
      </vt:variant>
      <vt:variant>
        <vt:lpwstr>http://wolfweb.unr.edu/~fadali/ee471/LyapIntro.pdf</vt:lpwstr>
      </vt:variant>
      <vt:variant>
        <vt:lpwstr/>
      </vt:variant>
      <vt:variant>
        <vt:i4>7733300</vt:i4>
      </vt:variant>
      <vt:variant>
        <vt:i4>39</vt:i4>
      </vt:variant>
      <vt:variant>
        <vt:i4>0</vt:i4>
      </vt:variant>
      <vt:variant>
        <vt:i4>5</vt:i4>
      </vt:variant>
      <vt:variant>
        <vt:lpwstr>http://ulcar.uml.edu/~iag/CS/Intro-to-ANN.html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nzhang</dc:creator>
  <cp:keywords/>
  <dc:description/>
  <cp:lastModifiedBy>Ohanes Dadian</cp:lastModifiedBy>
  <cp:revision>179</cp:revision>
  <cp:lastPrinted>2014-03-18T23:21:00Z</cp:lastPrinted>
  <dcterms:created xsi:type="dcterms:W3CDTF">2015-09-29T04:49:00Z</dcterms:created>
  <dcterms:modified xsi:type="dcterms:W3CDTF">2016-03-15T04:35:00Z</dcterms:modified>
</cp:coreProperties>
</file>